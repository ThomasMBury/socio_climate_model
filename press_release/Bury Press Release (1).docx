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FE4A5" w14:textId="0B376898" w:rsidR="00ED2356" w:rsidRDefault="00752630" w:rsidP="009E258F">
      <w:pPr>
        <w:shd w:val="clear" w:color="auto" w:fill="FFFFFF"/>
        <w:spacing w:before="100" w:beforeAutospacing="1" w:after="100" w:afterAutospacing="1"/>
        <w:jc w:val="center"/>
        <w:rPr>
          <w:rFonts w:asciiTheme="minorHAnsi" w:eastAsia="Times New Roman" w:hAnsiTheme="minorHAnsi" w:cstheme="minorHAnsi"/>
          <w:color w:val="FF0000"/>
          <w:sz w:val="20"/>
          <w:szCs w:val="20"/>
        </w:rPr>
      </w:pPr>
      <w:r>
        <w:rPr>
          <w:noProof/>
        </w:rPr>
        <w:drawing>
          <wp:inline distT="0" distB="0" distL="0" distR="0" wp14:anchorId="29E70063" wp14:editId="537D5BCB">
            <wp:extent cx="5943600" cy="741020"/>
            <wp:effectExtent l="0" t="0" r="0" b="2540"/>
            <wp:docPr id="1" name="Picture 1" descr="https://meltwater-apps-production.s3.amazonaws.com/uploads/images/57ffea234e5a197ebe5e8593/blobid2_148579801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ltwater-apps-production.s3.amazonaws.com/uploads/images/57ffea234e5a197ebe5e8593/blobid2_14857980100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41020"/>
                    </a:xfrm>
                    <a:prstGeom prst="rect">
                      <a:avLst/>
                    </a:prstGeom>
                    <a:noFill/>
                    <a:ln>
                      <a:noFill/>
                    </a:ln>
                  </pic:spPr>
                </pic:pic>
              </a:graphicData>
            </a:graphic>
          </wp:inline>
        </w:drawing>
      </w:r>
    </w:p>
    <w:p w14:paraId="3ECBAE44" w14:textId="58FF0ECA" w:rsidR="00660B00" w:rsidRPr="00BB281E" w:rsidRDefault="001365DB" w:rsidP="00BB281E">
      <w:pPr>
        <w:shd w:val="clear" w:color="auto" w:fill="FFFFFF"/>
        <w:spacing w:before="100" w:beforeAutospacing="1" w:after="100" w:afterAutospacing="1"/>
        <w:rPr>
          <w:rFonts w:asciiTheme="minorHAnsi" w:eastAsia="Times New Roman" w:hAnsiTheme="minorHAnsi" w:cstheme="minorHAnsi"/>
          <w:b/>
          <w:sz w:val="32"/>
          <w:szCs w:val="32"/>
        </w:rPr>
      </w:pPr>
      <w:r w:rsidRPr="001365DB">
        <w:rPr>
          <w:rFonts w:asciiTheme="minorHAnsi" w:eastAsia="Times New Roman" w:hAnsiTheme="minorHAnsi" w:cstheme="minorHAnsi"/>
          <w:noProof/>
          <w:color w:val="FF0000"/>
          <w:sz w:val="20"/>
          <w:szCs w:val="20"/>
        </w:rPr>
        <w:pict w14:anchorId="3C7B15C6">
          <v:rect id="_x0000_i1027" alt="" style="width:468pt;height:1.5pt;mso-width-percent:0;mso-height-percent:0;mso-width-percent:0;mso-height-percent:0" o:hrstd="t" o:hr="t" fillcolor="#a0a0a0" stroked="f"/>
        </w:pict>
      </w:r>
    </w:p>
    <w:p w14:paraId="36333A1B" w14:textId="2641D755" w:rsidR="00614CE5" w:rsidRPr="008F1165" w:rsidRDefault="00A65451" w:rsidP="00CA4970">
      <w:pPr>
        <w:pStyle w:val="ListParagraph"/>
        <w:shd w:val="clear" w:color="auto" w:fill="FFFFFF"/>
        <w:spacing w:before="100" w:beforeAutospacing="1" w:after="100" w:afterAutospacing="1"/>
        <w:jc w:val="center"/>
        <w:rPr>
          <w:rFonts w:asciiTheme="minorHAnsi" w:eastAsia="Times New Roman" w:hAnsiTheme="minorHAnsi" w:cstheme="minorHAnsi"/>
          <w:sz w:val="32"/>
          <w:szCs w:val="32"/>
        </w:rPr>
      </w:pPr>
      <w:r>
        <w:rPr>
          <w:rFonts w:asciiTheme="minorHAnsi" w:eastAsia="Times New Roman" w:hAnsiTheme="minorHAnsi" w:cstheme="minorHAnsi"/>
          <w:b/>
          <w:sz w:val="32"/>
          <w:szCs w:val="32"/>
        </w:rPr>
        <w:t xml:space="preserve">EMBARGO: </w:t>
      </w:r>
      <w:r w:rsidR="00B92D4B">
        <w:rPr>
          <w:rFonts w:asciiTheme="minorHAnsi" w:eastAsia="Times New Roman" w:hAnsiTheme="minorHAnsi" w:cstheme="minorHAnsi"/>
          <w:b/>
          <w:sz w:val="32"/>
          <w:szCs w:val="32"/>
        </w:rPr>
        <w:t>DATE</w:t>
      </w:r>
      <w:r w:rsidR="00B10F71">
        <w:rPr>
          <w:rFonts w:asciiTheme="minorHAnsi" w:eastAsia="Times New Roman" w:hAnsiTheme="minorHAnsi" w:cstheme="minorHAnsi"/>
          <w:b/>
          <w:sz w:val="32"/>
          <w:szCs w:val="32"/>
        </w:rPr>
        <w:t xml:space="preserve"> TBC</w:t>
      </w:r>
      <w:r w:rsidR="00B92D4B">
        <w:rPr>
          <w:rFonts w:asciiTheme="minorHAnsi" w:eastAsia="Times New Roman" w:hAnsiTheme="minorHAnsi" w:cstheme="minorHAnsi"/>
          <w:b/>
          <w:sz w:val="32"/>
          <w:szCs w:val="32"/>
        </w:rPr>
        <w:t xml:space="preserve"> </w:t>
      </w:r>
      <w:r w:rsidR="006C00C2">
        <w:rPr>
          <w:rFonts w:asciiTheme="minorHAnsi" w:eastAsia="Times New Roman" w:hAnsiTheme="minorHAnsi" w:cstheme="minorHAnsi"/>
          <w:b/>
          <w:sz w:val="32"/>
          <w:szCs w:val="32"/>
        </w:rPr>
        <w:t>201</w:t>
      </w:r>
      <w:r w:rsidR="00B10F71">
        <w:rPr>
          <w:rFonts w:asciiTheme="minorHAnsi" w:eastAsia="Times New Roman" w:hAnsiTheme="minorHAnsi" w:cstheme="minorHAnsi"/>
          <w:b/>
          <w:sz w:val="32"/>
          <w:szCs w:val="32"/>
        </w:rPr>
        <w:t>9</w:t>
      </w:r>
      <w:r>
        <w:rPr>
          <w:rFonts w:asciiTheme="minorHAnsi" w:eastAsia="Times New Roman" w:hAnsiTheme="minorHAnsi" w:cstheme="minorHAnsi"/>
          <w:b/>
          <w:sz w:val="32"/>
          <w:szCs w:val="32"/>
        </w:rPr>
        <w:t>,</w:t>
      </w:r>
      <w:r w:rsidR="00A25BD0" w:rsidRPr="0048201E">
        <w:rPr>
          <w:rFonts w:asciiTheme="minorHAnsi" w:eastAsia="Times New Roman" w:hAnsiTheme="minorHAnsi" w:cstheme="minorHAnsi"/>
          <w:b/>
          <w:sz w:val="32"/>
          <w:szCs w:val="32"/>
        </w:rPr>
        <w:t xml:space="preserve"> 11 AM</w:t>
      </w:r>
      <w:r w:rsidR="00A25BD0" w:rsidRPr="008F1165">
        <w:rPr>
          <w:rFonts w:asciiTheme="minorHAnsi" w:eastAsia="Times New Roman" w:hAnsiTheme="minorHAnsi" w:cstheme="minorHAnsi"/>
          <w:b/>
          <w:sz w:val="32"/>
          <w:szCs w:val="32"/>
        </w:rPr>
        <w:t xml:space="preserve"> Pacific / 2 PM Eastern</w:t>
      </w:r>
    </w:p>
    <w:p w14:paraId="5F1CC67C" w14:textId="77777777" w:rsidR="00452D4F" w:rsidRPr="008F1165" w:rsidRDefault="001365DB" w:rsidP="007E1D19">
      <w:pPr>
        <w:shd w:val="clear" w:color="auto" w:fill="FFFFFF"/>
        <w:jc w:val="center"/>
        <w:textAlignment w:val="baseline"/>
        <w:rPr>
          <w:rFonts w:asciiTheme="minorHAnsi" w:eastAsia="Times New Roman" w:hAnsiTheme="minorHAnsi" w:cstheme="minorHAnsi"/>
          <w:b/>
          <w:bCs/>
          <w:color w:val="000000"/>
          <w:sz w:val="22"/>
          <w:szCs w:val="22"/>
        </w:rPr>
      </w:pPr>
      <w:r w:rsidRPr="001365DB">
        <w:rPr>
          <w:rFonts w:asciiTheme="minorHAnsi" w:eastAsia="Times New Roman" w:hAnsiTheme="minorHAnsi" w:cstheme="minorHAnsi"/>
          <w:noProof/>
          <w:color w:val="FF0000"/>
          <w:sz w:val="20"/>
          <w:szCs w:val="20"/>
        </w:rPr>
        <w:pict w14:anchorId="4DCE414B">
          <v:rect id="_x0000_i1026" alt="" style="width:468pt;height:1.5pt;mso-width-percent:0;mso-height-percent:0;mso-width-percent:0;mso-height-percent:0" o:hrstd="t" o:hr="t" fillcolor="#a0a0a0" stroked="f"/>
        </w:pict>
      </w:r>
    </w:p>
    <w:p w14:paraId="4361CEA1" w14:textId="77777777" w:rsidR="00B10F71" w:rsidRDefault="00B10F71" w:rsidP="0005795A">
      <w:pPr>
        <w:jc w:val="center"/>
        <w:rPr>
          <w:rFonts w:asciiTheme="minorHAnsi" w:hAnsiTheme="minorHAnsi" w:cstheme="minorHAnsi"/>
          <w:b/>
          <w:bCs/>
          <w:sz w:val="28"/>
          <w:szCs w:val="28"/>
          <w:u w:val="single"/>
        </w:rPr>
      </w:pPr>
    </w:p>
    <w:p w14:paraId="1B775615" w14:textId="1F1C2CC3" w:rsidR="00A23F78" w:rsidRDefault="00B10F71" w:rsidP="0005795A">
      <w:pPr>
        <w:jc w:val="center"/>
        <w:rPr>
          <w:rFonts w:asciiTheme="minorHAnsi" w:hAnsiTheme="minorHAnsi" w:cstheme="minorHAnsi"/>
          <w:b/>
          <w:bCs/>
          <w:sz w:val="28"/>
          <w:szCs w:val="28"/>
          <w:u w:val="single"/>
        </w:rPr>
      </w:pPr>
      <w:r w:rsidRPr="00B10F71">
        <w:rPr>
          <w:rFonts w:asciiTheme="minorHAnsi" w:hAnsiTheme="minorHAnsi" w:cstheme="minorHAnsi"/>
          <w:b/>
          <w:bCs/>
          <w:sz w:val="28"/>
          <w:szCs w:val="28"/>
          <w:u w:val="single"/>
        </w:rPr>
        <w:t xml:space="preserve">New Global Warming Model Highlights Strong Impact of Social </w:t>
      </w:r>
      <w:del w:id="0" w:author="Thomas Bury" w:date="2019-04-29T12:05:00Z">
        <w:r w:rsidRPr="00B10F71" w:rsidDel="002C22A7">
          <w:rPr>
            <w:rFonts w:asciiTheme="minorHAnsi" w:hAnsiTheme="minorHAnsi" w:cstheme="minorHAnsi"/>
            <w:b/>
            <w:bCs/>
            <w:sz w:val="28"/>
            <w:szCs w:val="28"/>
            <w:u w:val="single"/>
          </w:rPr>
          <w:delText>Norms</w:delText>
        </w:r>
      </w:del>
      <w:ins w:id="1" w:author="Thomas Bury" w:date="2019-04-29T12:05:00Z">
        <w:r w:rsidR="002C22A7">
          <w:rPr>
            <w:rFonts w:asciiTheme="minorHAnsi" w:hAnsiTheme="minorHAnsi" w:cstheme="minorHAnsi"/>
            <w:b/>
            <w:bCs/>
            <w:sz w:val="28"/>
            <w:szCs w:val="28"/>
            <w:u w:val="single"/>
          </w:rPr>
          <w:t>Learning</w:t>
        </w:r>
      </w:ins>
    </w:p>
    <w:p w14:paraId="238BE6B1" w14:textId="77777777" w:rsidR="00A23F78" w:rsidRDefault="00A23F78" w:rsidP="004F1615">
      <w:pPr>
        <w:rPr>
          <w:rFonts w:asciiTheme="minorHAnsi" w:hAnsiTheme="minorHAnsi" w:cstheme="minorHAnsi"/>
          <w:b/>
          <w:bCs/>
          <w:sz w:val="28"/>
          <w:szCs w:val="28"/>
          <w:u w:val="single"/>
        </w:rPr>
      </w:pPr>
    </w:p>
    <w:p w14:paraId="7DEE9CE7" w14:textId="24F6AAF4" w:rsidR="0005795A" w:rsidRDefault="00B10F71" w:rsidP="00A23F78">
      <w:pPr>
        <w:jc w:val="center"/>
        <w:rPr>
          <w:rFonts w:asciiTheme="minorHAnsi" w:hAnsiTheme="minorHAnsi" w:cstheme="minorHAnsi"/>
          <w:bCs/>
          <w:i/>
        </w:rPr>
      </w:pPr>
      <w:r w:rsidRPr="00B10F71">
        <w:rPr>
          <w:rFonts w:asciiTheme="minorHAnsi" w:hAnsiTheme="minorHAnsi" w:cstheme="minorHAnsi"/>
          <w:bCs/>
          <w:i/>
        </w:rPr>
        <w:t>Researchers account for feedback between climate change and human behavior</w:t>
      </w:r>
    </w:p>
    <w:p w14:paraId="6E70347B" w14:textId="77777777" w:rsidR="00A23F78" w:rsidRDefault="00A23F78" w:rsidP="00A23F78">
      <w:pPr>
        <w:jc w:val="center"/>
        <w:rPr>
          <w:rFonts w:asciiTheme="minorHAnsi" w:hAnsiTheme="minorHAnsi" w:cstheme="minorHAnsi"/>
          <w:bCs/>
          <w:i/>
        </w:rPr>
      </w:pPr>
    </w:p>
    <w:p w14:paraId="619A525C" w14:textId="77777777" w:rsidR="00A23F78" w:rsidRPr="0005795A" w:rsidRDefault="00A23F78" w:rsidP="00A23F78">
      <w:pPr>
        <w:jc w:val="center"/>
        <w:rPr>
          <w:rFonts w:asciiTheme="minorHAnsi" w:eastAsia="Times New Roman" w:hAnsiTheme="minorHAnsi" w:cstheme="minorHAnsi"/>
        </w:rPr>
      </w:pPr>
    </w:p>
    <w:p w14:paraId="041092B9" w14:textId="5310973F" w:rsidR="00B10F71" w:rsidRPr="00B10F71" w:rsidRDefault="00B10F71" w:rsidP="00B10F71">
      <w:pPr>
        <w:rPr>
          <w:rFonts w:asciiTheme="minorHAnsi" w:eastAsia="Times New Roman" w:hAnsiTheme="minorHAnsi" w:cstheme="minorHAnsi"/>
        </w:rPr>
      </w:pPr>
      <w:r w:rsidRPr="00B10F71">
        <w:rPr>
          <w:rFonts w:asciiTheme="minorHAnsi" w:eastAsia="Times New Roman" w:hAnsiTheme="minorHAnsi" w:cstheme="minorHAnsi"/>
        </w:rPr>
        <w:t>A new climate modeling approach suggests that social processes strongly affect global warming predictions, and mitigation efforts should account for this influence. Thomas Bury of the Universit</w:t>
      </w:r>
      <w:ins w:id="2" w:author="Thomas Bury" w:date="2019-04-29T12:05:00Z">
        <w:r w:rsidR="00322090">
          <w:rPr>
            <w:rFonts w:asciiTheme="minorHAnsi" w:eastAsia="Times New Roman" w:hAnsiTheme="minorHAnsi" w:cstheme="minorHAnsi"/>
          </w:rPr>
          <w:t>ies</w:t>
        </w:r>
      </w:ins>
      <w:del w:id="3" w:author="Thomas Bury" w:date="2019-04-29T12:05:00Z">
        <w:r w:rsidRPr="00B10F71" w:rsidDel="00322090">
          <w:rPr>
            <w:rFonts w:asciiTheme="minorHAnsi" w:eastAsia="Times New Roman" w:hAnsiTheme="minorHAnsi" w:cstheme="minorHAnsi"/>
          </w:rPr>
          <w:delText>y</w:delText>
        </w:r>
      </w:del>
      <w:r w:rsidRPr="00B10F71">
        <w:rPr>
          <w:rFonts w:asciiTheme="minorHAnsi" w:eastAsia="Times New Roman" w:hAnsiTheme="minorHAnsi" w:cstheme="minorHAnsi"/>
        </w:rPr>
        <w:t xml:space="preserve"> of Waterloo</w:t>
      </w:r>
      <w:ins w:id="4" w:author="Thomas Bury" w:date="2019-04-29T12:05:00Z">
        <w:r w:rsidR="00322090">
          <w:rPr>
            <w:rFonts w:asciiTheme="minorHAnsi" w:eastAsia="Times New Roman" w:hAnsiTheme="minorHAnsi" w:cstheme="minorHAnsi"/>
          </w:rPr>
          <w:t xml:space="preserve"> and Guelp</w:t>
        </w:r>
      </w:ins>
      <w:ins w:id="5" w:author="Thomas Bury" w:date="2019-04-29T12:06:00Z">
        <w:r w:rsidR="00322090">
          <w:rPr>
            <w:rFonts w:asciiTheme="minorHAnsi" w:eastAsia="Times New Roman" w:hAnsiTheme="minorHAnsi" w:cstheme="minorHAnsi"/>
          </w:rPr>
          <w:t>h</w:t>
        </w:r>
      </w:ins>
      <w:r w:rsidRPr="00B10F71">
        <w:rPr>
          <w:rFonts w:asciiTheme="minorHAnsi" w:eastAsia="Times New Roman" w:hAnsiTheme="minorHAnsi" w:cstheme="minorHAnsi"/>
        </w:rPr>
        <w:t>, Canada</w:t>
      </w:r>
      <w:del w:id="6" w:author="Thomas Bury" w:date="2019-04-29T12:06:00Z">
        <w:r w:rsidRPr="00B10F71" w:rsidDel="00322090">
          <w:rPr>
            <w:rFonts w:asciiTheme="minorHAnsi" w:eastAsia="Times New Roman" w:hAnsiTheme="minorHAnsi" w:cstheme="minorHAnsi"/>
          </w:rPr>
          <w:delText>,</w:delText>
        </w:r>
      </w:del>
      <w:r w:rsidRPr="00B10F71">
        <w:rPr>
          <w:rFonts w:asciiTheme="minorHAnsi" w:eastAsia="Times New Roman" w:hAnsiTheme="minorHAnsi" w:cstheme="minorHAnsi"/>
        </w:rPr>
        <w:t xml:space="preserve"> and colleagues present these findings in </w:t>
      </w:r>
      <w:r w:rsidRPr="00B10F71">
        <w:rPr>
          <w:rFonts w:asciiTheme="minorHAnsi" w:eastAsia="Times New Roman" w:hAnsiTheme="minorHAnsi" w:cstheme="minorHAnsi"/>
          <w:i/>
        </w:rPr>
        <w:t>PLOS Computational Biology</w:t>
      </w:r>
      <w:r w:rsidRPr="00B10F71">
        <w:rPr>
          <w:rFonts w:asciiTheme="minorHAnsi" w:eastAsia="Times New Roman" w:hAnsiTheme="minorHAnsi" w:cstheme="minorHAnsi"/>
        </w:rPr>
        <w:t>.</w:t>
      </w:r>
    </w:p>
    <w:p w14:paraId="0AD98586" w14:textId="77777777" w:rsidR="00B10F71" w:rsidRPr="00B10F71" w:rsidRDefault="00B10F71" w:rsidP="00B10F71">
      <w:pPr>
        <w:rPr>
          <w:rFonts w:asciiTheme="minorHAnsi" w:eastAsia="Times New Roman" w:hAnsiTheme="minorHAnsi" w:cstheme="minorHAnsi"/>
        </w:rPr>
      </w:pPr>
    </w:p>
    <w:p w14:paraId="55E40FA3" w14:textId="00862568" w:rsidR="00B10F71" w:rsidRPr="00B10F71" w:rsidRDefault="00B10F71" w:rsidP="00B10F71">
      <w:pPr>
        <w:rPr>
          <w:rFonts w:asciiTheme="minorHAnsi" w:eastAsia="Times New Roman" w:hAnsiTheme="minorHAnsi" w:cstheme="minorHAnsi"/>
        </w:rPr>
      </w:pPr>
      <w:r w:rsidRPr="00B10F71">
        <w:rPr>
          <w:rFonts w:asciiTheme="minorHAnsi" w:eastAsia="Times New Roman" w:hAnsiTheme="minorHAnsi" w:cstheme="minorHAnsi"/>
        </w:rPr>
        <w:t xml:space="preserve">Human behavior influences a wide range of complex systems, including ecosystems, social networks, and the climate. </w:t>
      </w:r>
      <w:del w:id="7" w:author="Thomas Bury" w:date="2019-04-29T11:37:00Z">
        <w:r w:rsidRPr="00B10F71" w:rsidDel="001945B3">
          <w:rPr>
            <w:rFonts w:asciiTheme="minorHAnsi" w:eastAsia="Times New Roman" w:hAnsiTheme="minorHAnsi" w:cstheme="minorHAnsi"/>
          </w:rPr>
          <w:delText>In feedback loops</w:delText>
        </w:r>
      </w:del>
      <w:ins w:id="8" w:author="Thomas Bury" w:date="2019-04-29T11:37:00Z">
        <w:r w:rsidR="001945B3">
          <w:rPr>
            <w:rFonts w:asciiTheme="minorHAnsi" w:eastAsia="Times New Roman" w:hAnsiTheme="minorHAnsi" w:cstheme="minorHAnsi"/>
          </w:rPr>
          <w:t>Moreo</w:t>
        </w:r>
      </w:ins>
      <w:ins w:id="9" w:author="Thomas Bury" w:date="2019-04-29T11:38:00Z">
        <w:r w:rsidR="001945B3">
          <w:rPr>
            <w:rFonts w:asciiTheme="minorHAnsi" w:eastAsia="Times New Roman" w:hAnsiTheme="minorHAnsi" w:cstheme="minorHAnsi"/>
          </w:rPr>
          <w:t>ver</w:t>
        </w:r>
      </w:ins>
      <w:r w:rsidRPr="00B10F71">
        <w:rPr>
          <w:rFonts w:asciiTheme="minorHAnsi" w:eastAsia="Times New Roman" w:hAnsiTheme="minorHAnsi" w:cstheme="minorHAnsi"/>
        </w:rPr>
        <w:t xml:space="preserve">, these systems </w:t>
      </w:r>
      <w:del w:id="10" w:author="Thomas Bury" w:date="2019-04-29T11:38:00Z">
        <w:r w:rsidRPr="00B10F71" w:rsidDel="001945B3">
          <w:rPr>
            <w:rFonts w:asciiTheme="minorHAnsi" w:eastAsia="Times New Roman" w:hAnsiTheme="minorHAnsi" w:cstheme="minorHAnsi"/>
          </w:rPr>
          <w:delText xml:space="preserve">also </w:delText>
        </w:r>
      </w:del>
      <w:r w:rsidRPr="00B10F71">
        <w:rPr>
          <w:rFonts w:asciiTheme="minorHAnsi" w:eastAsia="Times New Roman" w:hAnsiTheme="minorHAnsi" w:cstheme="minorHAnsi"/>
        </w:rPr>
        <w:t>impact human behavior</w:t>
      </w:r>
      <w:ins w:id="11" w:author="Thomas Bury" w:date="2019-04-29T11:38:00Z">
        <w:r w:rsidR="001945B3">
          <w:rPr>
            <w:rFonts w:asciiTheme="minorHAnsi" w:eastAsia="Times New Roman" w:hAnsiTheme="minorHAnsi" w:cstheme="minorHAnsi"/>
          </w:rPr>
          <w:t>, creating a feedback loop</w:t>
        </w:r>
      </w:ins>
      <w:r w:rsidRPr="00B10F71">
        <w:rPr>
          <w:rFonts w:asciiTheme="minorHAnsi" w:eastAsia="Times New Roman" w:hAnsiTheme="minorHAnsi" w:cstheme="minorHAnsi"/>
        </w:rPr>
        <w:t>. Human behavior is a driver of climate change, but climate models often neglect how climate change in turn affects human behavior.</w:t>
      </w:r>
    </w:p>
    <w:p w14:paraId="2938D5A1" w14:textId="77777777" w:rsidR="00B10F71" w:rsidRPr="00B10F71" w:rsidRDefault="00B10F71" w:rsidP="00B10F71">
      <w:pPr>
        <w:rPr>
          <w:rFonts w:asciiTheme="minorHAnsi" w:eastAsia="Times New Roman" w:hAnsiTheme="minorHAnsi" w:cstheme="minorHAnsi"/>
        </w:rPr>
      </w:pPr>
    </w:p>
    <w:p w14:paraId="04684D2B" w14:textId="77777777" w:rsidR="00B10F71" w:rsidRPr="00B10F71" w:rsidRDefault="00B10F71" w:rsidP="00B10F71">
      <w:pPr>
        <w:rPr>
          <w:rFonts w:asciiTheme="minorHAnsi" w:eastAsia="Times New Roman" w:hAnsiTheme="minorHAnsi" w:cstheme="minorHAnsi"/>
        </w:rPr>
      </w:pPr>
      <w:r w:rsidRPr="00B10F71">
        <w:rPr>
          <w:rFonts w:asciiTheme="minorHAnsi" w:eastAsia="Times New Roman" w:hAnsiTheme="minorHAnsi" w:cstheme="minorHAnsi"/>
        </w:rPr>
        <w:t>In an effort to improve climate change predictions, Bury and colleagues developed a mathematical model that captures key features of social and climate systems, while also incorporating how climate change and mitigation efforts impact human behavior. The researchers then used the model to investigate how human behavior might influence climate change dynamics.</w:t>
      </w:r>
    </w:p>
    <w:p w14:paraId="30652FA2" w14:textId="77777777" w:rsidR="00B10F71" w:rsidRPr="00B10F71" w:rsidRDefault="00B10F71" w:rsidP="00B10F71">
      <w:pPr>
        <w:rPr>
          <w:rFonts w:asciiTheme="minorHAnsi" w:eastAsia="Times New Roman" w:hAnsiTheme="minorHAnsi" w:cstheme="minorHAnsi"/>
        </w:rPr>
      </w:pPr>
    </w:p>
    <w:p w14:paraId="34E1187E" w14:textId="77777777" w:rsidR="00B10F71" w:rsidRPr="00B10F71" w:rsidRDefault="00B10F71" w:rsidP="00B10F71">
      <w:pPr>
        <w:rPr>
          <w:rFonts w:asciiTheme="minorHAnsi" w:eastAsia="Times New Roman" w:hAnsiTheme="minorHAnsi" w:cstheme="minorHAnsi"/>
        </w:rPr>
      </w:pPr>
      <w:r w:rsidRPr="00B10F71">
        <w:rPr>
          <w:rFonts w:asciiTheme="minorHAnsi" w:eastAsia="Times New Roman" w:hAnsiTheme="minorHAnsi" w:cstheme="minorHAnsi"/>
        </w:rPr>
        <w:t>Their analysis suggests that the rate at which people learn about climate mitigation strategies via social interactions, such as hearing that a friend bought a hybrid car, strongly influences climate outcomes. Social learning takes time, so plausible values of this rate alone could raise warming predictions by over 1 degree Celsius.</w:t>
      </w:r>
    </w:p>
    <w:p w14:paraId="3A756DEB" w14:textId="77777777" w:rsidR="00B10F71" w:rsidRPr="00B10F71" w:rsidRDefault="00B10F71" w:rsidP="00B10F71">
      <w:pPr>
        <w:rPr>
          <w:rFonts w:asciiTheme="minorHAnsi" w:eastAsia="Times New Roman" w:hAnsiTheme="minorHAnsi" w:cstheme="minorHAnsi"/>
        </w:rPr>
      </w:pPr>
    </w:p>
    <w:p w14:paraId="4606A989" w14:textId="0752C748" w:rsidR="00B10F71" w:rsidRPr="00B10F71" w:rsidRDefault="00B10F71" w:rsidP="00B10F71">
      <w:pPr>
        <w:rPr>
          <w:rFonts w:asciiTheme="minorHAnsi" w:eastAsia="Times New Roman" w:hAnsiTheme="minorHAnsi" w:cstheme="minorHAnsi"/>
        </w:rPr>
      </w:pPr>
      <w:del w:id="12" w:author="Thomas Bury" w:date="2019-04-29T12:15:00Z">
        <w:r w:rsidRPr="00B10F71" w:rsidDel="00D934A5">
          <w:rPr>
            <w:rFonts w:asciiTheme="minorHAnsi" w:eastAsia="Times New Roman" w:hAnsiTheme="minorHAnsi" w:cstheme="minorHAnsi"/>
          </w:rPr>
          <w:delText>Overall</w:delText>
        </w:r>
      </w:del>
      <w:ins w:id="13" w:author="Thomas Bury" w:date="2019-04-29T12:15:00Z">
        <w:r w:rsidR="00D934A5">
          <w:rPr>
            <w:rFonts w:asciiTheme="minorHAnsi" w:eastAsia="Times New Roman" w:hAnsiTheme="minorHAnsi" w:cstheme="minorHAnsi"/>
          </w:rPr>
          <w:t>On the contrary</w:t>
        </w:r>
      </w:ins>
      <w:r w:rsidRPr="00B10F71">
        <w:rPr>
          <w:rFonts w:asciiTheme="minorHAnsi" w:eastAsia="Times New Roman" w:hAnsiTheme="minorHAnsi" w:cstheme="minorHAnsi"/>
        </w:rPr>
        <w:t xml:space="preserve">, the model suggests that social norms do not protect against rising temperatures. They </w:t>
      </w:r>
      <w:del w:id="14" w:author="Thomas Bury" w:date="2019-04-29T12:16:00Z">
        <w:r w:rsidRPr="00B10F71" w:rsidDel="00D934A5">
          <w:rPr>
            <w:rFonts w:asciiTheme="minorHAnsi" w:eastAsia="Times New Roman" w:hAnsiTheme="minorHAnsi" w:cstheme="minorHAnsi"/>
          </w:rPr>
          <w:delText>appear to</w:delText>
        </w:r>
      </w:del>
      <w:ins w:id="15" w:author="Thomas Bury" w:date="2019-04-29T12:16:00Z">
        <w:r w:rsidR="00D934A5">
          <w:rPr>
            <w:rFonts w:asciiTheme="minorHAnsi" w:eastAsia="Times New Roman" w:hAnsiTheme="minorHAnsi" w:cstheme="minorHAnsi"/>
          </w:rPr>
          <w:t>initially</w:t>
        </w:r>
      </w:ins>
      <w:r w:rsidRPr="00B10F71">
        <w:rPr>
          <w:rFonts w:asciiTheme="minorHAnsi" w:eastAsia="Times New Roman" w:hAnsiTheme="minorHAnsi" w:cstheme="minorHAnsi"/>
        </w:rPr>
        <w:t xml:space="preserve"> act against adoption of mitigation behaviors, even when such efforts are strongly justified by rising temperatures, and they do not significantly speed the transition to an emission-free world once mitigation becomes the norm.</w:t>
      </w:r>
    </w:p>
    <w:p w14:paraId="08A2CC75" w14:textId="77777777" w:rsidR="00B10F71" w:rsidRPr="00B10F71" w:rsidRDefault="00B10F71" w:rsidP="00B10F71">
      <w:pPr>
        <w:rPr>
          <w:rFonts w:asciiTheme="minorHAnsi" w:eastAsia="Times New Roman" w:hAnsiTheme="minorHAnsi" w:cstheme="minorHAnsi"/>
        </w:rPr>
      </w:pPr>
    </w:p>
    <w:p w14:paraId="688A5641" w14:textId="5A1D5107" w:rsidR="00B10F71" w:rsidRDefault="00B10F71" w:rsidP="00B10F71">
      <w:pPr>
        <w:rPr>
          <w:ins w:id="16" w:author="Thomas Bury" w:date="2019-04-29T12:28:00Z"/>
          <w:rFonts w:asciiTheme="minorHAnsi" w:eastAsia="Times New Roman" w:hAnsiTheme="minorHAnsi" w:cstheme="minorHAnsi"/>
        </w:rPr>
      </w:pPr>
      <w:r w:rsidRPr="00B10F71">
        <w:rPr>
          <w:rFonts w:asciiTheme="minorHAnsi" w:eastAsia="Times New Roman" w:hAnsiTheme="minorHAnsi" w:cstheme="minorHAnsi"/>
        </w:rPr>
        <w:lastRenderedPageBreak/>
        <w:t>The researchers also ran the model with different parameters to explore how mitigation efforts could be optimized. “Our socio-climate model indicates that an increase in social media and other campaigns to raise awareness, such as climate marches and international reports, should ideally be followed by governmental and other incentives to reduce carbon emissions,” Bury says.</w:t>
      </w:r>
    </w:p>
    <w:p w14:paraId="31BA5C99" w14:textId="557F385E" w:rsidR="000F6880" w:rsidRDefault="000F6880" w:rsidP="00B10F71">
      <w:pPr>
        <w:rPr>
          <w:ins w:id="17" w:author="Thomas Bury" w:date="2019-04-29T12:28:00Z"/>
          <w:rFonts w:asciiTheme="minorHAnsi" w:eastAsia="Times New Roman" w:hAnsiTheme="minorHAnsi" w:cstheme="minorHAnsi"/>
        </w:rPr>
      </w:pPr>
    </w:p>
    <w:p w14:paraId="0CA23F60" w14:textId="2BE25B51" w:rsidR="000F6880" w:rsidRPr="00B10F71" w:rsidRDefault="000F6880" w:rsidP="00B10F71">
      <w:pPr>
        <w:rPr>
          <w:rFonts w:asciiTheme="minorHAnsi" w:eastAsia="Times New Roman" w:hAnsiTheme="minorHAnsi" w:cstheme="minorHAnsi"/>
        </w:rPr>
      </w:pPr>
      <w:ins w:id="18" w:author="Thomas Bury" w:date="2019-04-29T12:29:00Z">
        <w:r>
          <w:rPr>
            <w:rFonts w:asciiTheme="minorHAnsi" w:eastAsia="Times New Roman" w:hAnsiTheme="minorHAnsi" w:cstheme="minorHAnsi"/>
          </w:rPr>
          <w:t xml:space="preserve">Senior author, </w:t>
        </w:r>
      </w:ins>
      <w:ins w:id="19" w:author="Thomas Bury" w:date="2019-04-29T12:30:00Z">
        <w:r>
          <w:rPr>
            <w:rFonts w:asciiTheme="minorHAnsi" w:eastAsia="Times New Roman" w:hAnsiTheme="minorHAnsi" w:cstheme="minorHAnsi"/>
          </w:rPr>
          <w:t>Madhur</w:t>
        </w:r>
      </w:ins>
      <w:ins w:id="20" w:author="Thomas Bury" w:date="2019-04-29T12:29:00Z">
        <w:r>
          <w:rPr>
            <w:rFonts w:asciiTheme="minorHAnsi" w:eastAsia="Times New Roman" w:hAnsiTheme="minorHAnsi" w:cstheme="minorHAnsi"/>
          </w:rPr>
          <w:t xml:space="preserve"> Anand </w:t>
        </w:r>
      </w:ins>
      <w:ins w:id="21" w:author="Thomas Bury" w:date="2019-04-29T12:35:00Z">
        <w:r w:rsidR="006D10DF">
          <w:rPr>
            <w:rFonts w:asciiTheme="minorHAnsi" w:eastAsia="Times New Roman" w:hAnsiTheme="minorHAnsi" w:cstheme="minorHAnsi"/>
          </w:rPr>
          <w:t>states</w:t>
        </w:r>
      </w:ins>
      <w:ins w:id="22" w:author="Thomas Bury" w:date="2019-04-29T12:31:00Z">
        <w:r>
          <w:rPr>
            <w:rFonts w:asciiTheme="minorHAnsi" w:eastAsia="Times New Roman" w:hAnsiTheme="minorHAnsi" w:cstheme="minorHAnsi"/>
          </w:rPr>
          <w:t xml:space="preserve"> </w:t>
        </w:r>
      </w:ins>
      <w:ins w:id="23" w:author="Thomas Bury" w:date="2019-04-29T12:29:00Z">
        <w:r>
          <w:rPr>
            <w:rFonts w:asciiTheme="minorHAnsi" w:eastAsia="Times New Roman" w:hAnsiTheme="minorHAnsi" w:cstheme="minorHAnsi"/>
          </w:rPr>
          <w:t xml:space="preserve">that “There are pathways for humans to mitigate climate change, but processes driving behavior and norms at the </w:t>
        </w:r>
      </w:ins>
      <w:ins w:id="24" w:author="Thomas Bury" w:date="2019-04-29T12:31:00Z">
        <w:r>
          <w:rPr>
            <w:rFonts w:asciiTheme="minorHAnsi" w:eastAsia="Times New Roman" w:hAnsiTheme="minorHAnsi" w:cstheme="minorHAnsi"/>
          </w:rPr>
          <w:t>individual</w:t>
        </w:r>
      </w:ins>
      <w:ins w:id="25" w:author="Thomas Bury" w:date="2019-04-29T12:29:00Z">
        <w:r>
          <w:rPr>
            <w:rFonts w:asciiTheme="minorHAnsi" w:eastAsia="Times New Roman" w:hAnsiTheme="minorHAnsi" w:cstheme="minorHAnsi"/>
          </w:rPr>
          <w:t xml:space="preserve"> and societal level will be essential to all of them, and our longsta</w:t>
        </w:r>
      </w:ins>
      <w:ins w:id="26" w:author="Thomas Bury" w:date="2019-04-29T12:30:00Z">
        <w:r>
          <w:rPr>
            <w:rFonts w:asciiTheme="minorHAnsi" w:eastAsia="Times New Roman" w:hAnsiTheme="minorHAnsi" w:cstheme="minorHAnsi"/>
          </w:rPr>
          <w:t>nding work on coupled human-environment systems applied here to climate change is providing direction in this regard”.</w:t>
        </w:r>
      </w:ins>
    </w:p>
    <w:p w14:paraId="1E1BECD5" w14:textId="77777777" w:rsidR="00B10F71" w:rsidRPr="00B10F71" w:rsidRDefault="00B10F71" w:rsidP="00B10F71">
      <w:pPr>
        <w:rPr>
          <w:rFonts w:asciiTheme="minorHAnsi" w:eastAsia="Times New Roman" w:hAnsiTheme="minorHAnsi" w:cstheme="minorHAnsi"/>
        </w:rPr>
      </w:pPr>
    </w:p>
    <w:p w14:paraId="30596C77" w14:textId="22C691E5" w:rsidR="00B10F71" w:rsidRPr="00B10F71" w:rsidRDefault="00B10F71" w:rsidP="00B10F71">
      <w:pPr>
        <w:rPr>
          <w:rFonts w:asciiTheme="minorHAnsi" w:eastAsia="Times New Roman" w:hAnsiTheme="minorHAnsi" w:cstheme="minorHAnsi"/>
        </w:rPr>
      </w:pPr>
      <w:r w:rsidRPr="00B10F71">
        <w:rPr>
          <w:rFonts w:asciiTheme="minorHAnsi" w:eastAsia="Times New Roman" w:hAnsiTheme="minorHAnsi" w:cstheme="minorHAnsi"/>
        </w:rPr>
        <w:t xml:space="preserve">The researchers note that their model is relatively simple and future research efforts </w:t>
      </w:r>
      <w:del w:id="27" w:author="Thomas Bury" w:date="2019-04-29T12:47:00Z">
        <w:r w:rsidRPr="00B10F71" w:rsidDel="005C1A61">
          <w:rPr>
            <w:rFonts w:asciiTheme="minorHAnsi" w:eastAsia="Times New Roman" w:hAnsiTheme="minorHAnsi" w:cstheme="minorHAnsi"/>
          </w:rPr>
          <w:delText xml:space="preserve">could </w:delText>
        </w:r>
      </w:del>
      <w:ins w:id="28" w:author="Thomas Bury" w:date="2019-04-29T12:47:00Z">
        <w:r w:rsidR="005C1A61">
          <w:rPr>
            <w:rFonts w:asciiTheme="minorHAnsi" w:eastAsia="Times New Roman" w:hAnsiTheme="minorHAnsi" w:cstheme="minorHAnsi"/>
          </w:rPr>
          <w:t>should</w:t>
        </w:r>
        <w:r w:rsidR="005C1A61" w:rsidRPr="00B10F71">
          <w:rPr>
            <w:rFonts w:asciiTheme="minorHAnsi" w:eastAsia="Times New Roman" w:hAnsiTheme="minorHAnsi" w:cstheme="minorHAnsi"/>
          </w:rPr>
          <w:t xml:space="preserve"> </w:t>
        </w:r>
      </w:ins>
      <w:r w:rsidRPr="00B10F71">
        <w:rPr>
          <w:rFonts w:asciiTheme="minorHAnsi" w:eastAsia="Times New Roman" w:hAnsiTheme="minorHAnsi" w:cstheme="minorHAnsi"/>
        </w:rPr>
        <w:t xml:space="preserve">assess whether </w:t>
      </w:r>
      <w:del w:id="29" w:author="Thomas Bury" w:date="2019-04-29T12:50:00Z">
        <w:r w:rsidRPr="00B10F71" w:rsidDel="005C1A61">
          <w:rPr>
            <w:rFonts w:asciiTheme="minorHAnsi" w:eastAsia="Times New Roman" w:hAnsiTheme="minorHAnsi" w:cstheme="minorHAnsi"/>
          </w:rPr>
          <w:delText>more-detailed models</w:delText>
        </w:r>
      </w:del>
      <w:ins w:id="30" w:author="Thomas Bury" w:date="2019-04-29T12:50:00Z">
        <w:r w:rsidR="005C1A61">
          <w:rPr>
            <w:rFonts w:asciiTheme="minorHAnsi" w:eastAsia="Times New Roman" w:hAnsiTheme="minorHAnsi" w:cstheme="minorHAnsi"/>
          </w:rPr>
          <w:t>models of a higher complexity</w:t>
        </w:r>
      </w:ins>
      <w:r w:rsidRPr="00B10F71">
        <w:rPr>
          <w:rFonts w:asciiTheme="minorHAnsi" w:eastAsia="Times New Roman" w:hAnsiTheme="minorHAnsi" w:cstheme="minorHAnsi"/>
        </w:rPr>
        <w:t xml:space="preserve"> produce different forecasts. </w:t>
      </w:r>
      <w:ins w:id="31" w:author="Thomas Bury" w:date="2019-04-29T12:51:00Z">
        <w:r w:rsidR="005C1A61">
          <w:rPr>
            <w:rFonts w:asciiTheme="minorHAnsi" w:eastAsia="Times New Roman" w:hAnsiTheme="minorHAnsi" w:cstheme="minorHAnsi"/>
          </w:rPr>
          <w:t xml:space="preserve">Collaborating author, Chris </w:t>
        </w:r>
        <w:proofErr w:type="spellStart"/>
        <w:r w:rsidR="005C1A61">
          <w:rPr>
            <w:rFonts w:asciiTheme="minorHAnsi" w:eastAsia="Times New Roman" w:hAnsiTheme="minorHAnsi" w:cstheme="minorHAnsi"/>
          </w:rPr>
          <w:t>Bauch</w:t>
        </w:r>
        <w:proofErr w:type="spellEnd"/>
        <w:r w:rsidR="005C1A61">
          <w:rPr>
            <w:rFonts w:asciiTheme="minorHAnsi" w:eastAsia="Times New Roman" w:hAnsiTheme="minorHAnsi" w:cstheme="minorHAnsi"/>
          </w:rPr>
          <w:t xml:space="preserve"> says “Mathematical models that </w:t>
        </w:r>
      </w:ins>
      <w:ins w:id="32" w:author="Thomas Bury" w:date="2019-04-29T12:52:00Z">
        <w:r w:rsidR="005C1A61">
          <w:rPr>
            <w:rFonts w:asciiTheme="minorHAnsi" w:eastAsia="Times New Roman" w:hAnsiTheme="minorHAnsi" w:cstheme="minorHAnsi"/>
          </w:rPr>
          <w:t>capture social dynamics and their interaction with climate trends will become increasingly used in climate research”.</w:t>
        </w:r>
      </w:ins>
      <w:ins w:id="33" w:author="Thomas Bury" w:date="2019-04-29T12:51:00Z">
        <w:r w:rsidR="005C1A61">
          <w:rPr>
            <w:rFonts w:asciiTheme="minorHAnsi" w:eastAsia="Times New Roman" w:hAnsiTheme="minorHAnsi" w:cstheme="minorHAnsi"/>
          </w:rPr>
          <w:t xml:space="preserve"> </w:t>
        </w:r>
      </w:ins>
      <w:r w:rsidRPr="00B10F71">
        <w:rPr>
          <w:rFonts w:asciiTheme="minorHAnsi" w:eastAsia="Times New Roman" w:hAnsiTheme="minorHAnsi" w:cstheme="minorHAnsi"/>
        </w:rPr>
        <w:t xml:space="preserve">Models that </w:t>
      </w:r>
      <w:del w:id="34" w:author="Thomas Bury" w:date="2019-04-29T12:58:00Z">
        <w:r w:rsidRPr="00B10F71" w:rsidDel="003F46A3">
          <w:rPr>
            <w:rFonts w:asciiTheme="minorHAnsi" w:eastAsia="Times New Roman" w:hAnsiTheme="minorHAnsi" w:cstheme="minorHAnsi"/>
          </w:rPr>
          <w:delText xml:space="preserve">more </w:delText>
        </w:r>
      </w:del>
      <w:r w:rsidRPr="00B10F71">
        <w:rPr>
          <w:rFonts w:asciiTheme="minorHAnsi" w:eastAsia="Times New Roman" w:hAnsiTheme="minorHAnsi" w:cstheme="minorHAnsi"/>
        </w:rPr>
        <w:t xml:space="preserve">accurately capture </w:t>
      </w:r>
      <w:ins w:id="35" w:author="Thomas Bury" w:date="2019-04-29T12:58:00Z">
        <w:r w:rsidR="003F46A3">
          <w:rPr>
            <w:rFonts w:asciiTheme="minorHAnsi" w:eastAsia="Times New Roman" w:hAnsiTheme="minorHAnsi" w:cstheme="minorHAnsi"/>
          </w:rPr>
          <w:t xml:space="preserve">the interplay between population </w:t>
        </w:r>
      </w:ins>
      <w:ins w:id="36" w:author="Thomas Bury" w:date="2019-04-29T12:59:00Z">
        <w:r w:rsidR="003F46A3">
          <w:rPr>
            <w:rFonts w:asciiTheme="minorHAnsi" w:eastAsia="Times New Roman" w:hAnsiTheme="minorHAnsi" w:cstheme="minorHAnsi"/>
          </w:rPr>
          <w:t xml:space="preserve">behavior and climate change </w:t>
        </w:r>
      </w:ins>
      <w:del w:id="37" w:author="Thomas Bury" w:date="2019-04-29T12:59:00Z">
        <w:r w:rsidRPr="00B10F71" w:rsidDel="003F46A3">
          <w:rPr>
            <w:rFonts w:asciiTheme="minorHAnsi" w:eastAsia="Times New Roman" w:hAnsiTheme="minorHAnsi" w:cstheme="minorHAnsi"/>
          </w:rPr>
          <w:delText xml:space="preserve">real-world populations </w:delText>
        </w:r>
      </w:del>
      <w:r w:rsidRPr="00B10F71">
        <w:rPr>
          <w:rFonts w:asciiTheme="minorHAnsi" w:eastAsia="Times New Roman" w:hAnsiTheme="minorHAnsi" w:cstheme="minorHAnsi"/>
        </w:rPr>
        <w:t xml:space="preserve">could </w:t>
      </w:r>
      <w:del w:id="38" w:author="Thomas Bury" w:date="2019-04-29T12:54:00Z">
        <w:r w:rsidRPr="00B10F71" w:rsidDel="005C1A61">
          <w:rPr>
            <w:rFonts w:asciiTheme="minorHAnsi" w:eastAsia="Times New Roman" w:hAnsiTheme="minorHAnsi" w:cstheme="minorHAnsi"/>
          </w:rPr>
          <w:delText xml:space="preserve">also </w:delText>
        </w:r>
      </w:del>
      <w:r w:rsidRPr="00B10F71">
        <w:rPr>
          <w:rFonts w:asciiTheme="minorHAnsi" w:eastAsia="Times New Roman" w:hAnsiTheme="minorHAnsi" w:cstheme="minorHAnsi"/>
        </w:rPr>
        <w:t>improve predictions and inform mitigation strategies.</w:t>
      </w:r>
    </w:p>
    <w:p w14:paraId="7CA904CA" w14:textId="77777777" w:rsidR="004F1615" w:rsidRDefault="004F1615" w:rsidP="00F63554">
      <w:pPr>
        <w:rPr>
          <w:rFonts w:asciiTheme="minorHAnsi" w:eastAsia="Times New Roman" w:hAnsiTheme="minorHAnsi" w:cstheme="minorHAnsi"/>
        </w:rPr>
      </w:pPr>
    </w:p>
    <w:p w14:paraId="001C0EC9" w14:textId="4F6FD77C" w:rsidR="004F1615" w:rsidRDefault="004F1615" w:rsidP="00F63554">
      <w:pPr>
        <w:rPr>
          <w:rFonts w:asciiTheme="minorHAnsi" w:hAnsiTheme="minorHAnsi" w:cstheme="minorHAnsi"/>
        </w:rPr>
      </w:pPr>
      <w:r>
        <w:rPr>
          <w:rFonts w:asciiTheme="minorHAnsi" w:eastAsia="Times New Roman" w:hAnsiTheme="minorHAnsi" w:cstheme="minorHAnsi"/>
        </w:rPr>
        <w:t>############</w:t>
      </w:r>
    </w:p>
    <w:p w14:paraId="34CDE4E8" w14:textId="77777777" w:rsidR="00B92D4B" w:rsidRDefault="00B92D4B" w:rsidP="00CF43A9">
      <w:pPr>
        <w:autoSpaceDE w:val="0"/>
        <w:autoSpaceDN w:val="0"/>
        <w:rPr>
          <w:rFonts w:asciiTheme="minorHAnsi" w:hAnsiTheme="minorHAnsi" w:cstheme="minorHAnsi"/>
          <w:b/>
          <w:sz w:val="28"/>
          <w:szCs w:val="28"/>
        </w:rPr>
      </w:pPr>
    </w:p>
    <w:p w14:paraId="50B58CE6" w14:textId="3D0E1B17" w:rsidR="007D6D5A" w:rsidRDefault="005613CC" w:rsidP="00CF43A9">
      <w:pPr>
        <w:autoSpaceDE w:val="0"/>
        <w:autoSpaceDN w:val="0"/>
        <w:rPr>
          <w:rFonts w:asciiTheme="minorHAnsi" w:hAnsiTheme="minorHAnsi" w:cstheme="minorHAnsi"/>
          <w:sz w:val="28"/>
          <w:szCs w:val="28"/>
        </w:rPr>
      </w:pPr>
      <w:r w:rsidRPr="00304B27">
        <w:rPr>
          <w:rFonts w:asciiTheme="minorHAnsi" w:hAnsiTheme="minorHAnsi" w:cstheme="minorHAnsi"/>
          <w:b/>
          <w:sz w:val="28"/>
          <w:szCs w:val="28"/>
        </w:rPr>
        <w:t>In your coverage please use this URL to provide acce</w:t>
      </w:r>
      <w:r w:rsidR="00097BC3" w:rsidRPr="00304B27">
        <w:rPr>
          <w:rFonts w:asciiTheme="minorHAnsi" w:hAnsiTheme="minorHAnsi" w:cstheme="minorHAnsi"/>
          <w:b/>
          <w:sz w:val="28"/>
          <w:szCs w:val="28"/>
        </w:rPr>
        <w:t xml:space="preserve">ss to the freely available article in </w:t>
      </w:r>
      <w:r w:rsidR="00097BC3" w:rsidRPr="00304B27">
        <w:rPr>
          <w:rFonts w:asciiTheme="minorHAnsi" w:hAnsiTheme="minorHAnsi" w:cstheme="minorHAnsi"/>
          <w:b/>
          <w:i/>
          <w:sz w:val="28"/>
          <w:szCs w:val="28"/>
        </w:rPr>
        <w:t xml:space="preserve">PLOS </w:t>
      </w:r>
      <w:r w:rsidR="00CA0AE3" w:rsidRPr="00304B27">
        <w:rPr>
          <w:rFonts w:asciiTheme="minorHAnsi" w:hAnsiTheme="minorHAnsi" w:cstheme="minorHAnsi"/>
          <w:b/>
          <w:i/>
          <w:sz w:val="28"/>
          <w:szCs w:val="28"/>
        </w:rPr>
        <w:t xml:space="preserve">Computational </w:t>
      </w:r>
      <w:r w:rsidR="00097BC3" w:rsidRPr="00304B27">
        <w:rPr>
          <w:rFonts w:asciiTheme="minorHAnsi" w:hAnsiTheme="minorHAnsi" w:cstheme="minorHAnsi"/>
          <w:b/>
          <w:i/>
          <w:sz w:val="28"/>
          <w:szCs w:val="28"/>
        </w:rPr>
        <w:t>Biology</w:t>
      </w:r>
      <w:r w:rsidRPr="00304B27">
        <w:rPr>
          <w:rFonts w:asciiTheme="minorHAnsi" w:hAnsiTheme="minorHAnsi" w:cstheme="minorHAnsi"/>
          <w:b/>
          <w:sz w:val="28"/>
          <w:szCs w:val="28"/>
        </w:rPr>
        <w:t xml:space="preserve">: </w:t>
      </w:r>
    </w:p>
    <w:p w14:paraId="613209BC" w14:textId="46FD2641" w:rsidR="00B10F71" w:rsidRDefault="001365DB" w:rsidP="00CF43A9">
      <w:pPr>
        <w:autoSpaceDE w:val="0"/>
        <w:autoSpaceDN w:val="0"/>
        <w:rPr>
          <w:rFonts w:asciiTheme="minorHAnsi" w:hAnsiTheme="minorHAnsi" w:cstheme="minorHAnsi"/>
          <w:sz w:val="28"/>
          <w:szCs w:val="28"/>
        </w:rPr>
      </w:pPr>
      <w:hyperlink r:id="rId12" w:history="1">
        <w:r w:rsidR="00B10F71" w:rsidRPr="00902862">
          <w:rPr>
            <w:rStyle w:val="Hyperlink"/>
            <w:rFonts w:asciiTheme="minorHAnsi" w:hAnsiTheme="minorHAnsi" w:cstheme="minorHAnsi"/>
            <w:sz w:val="28"/>
            <w:szCs w:val="28"/>
          </w:rPr>
          <w:t>https://journals.plos.org/ploscompbiol/article?id=10.1371/journal.pcbi.1007000</w:t>
        </w:r>
      </w:hyperlink>
      <w:r w:rsidR="00B10F71">
        <w:rPr>
          <w:rFonts w:asciiTheme="minorHAnsi" w:hAnsiTheme="minorHAnsi" w:cstheme="minorHAnsi"/>
          <w:sz w:val="28"/>
          <w:szCs w:val="28"/>
        </w:rPr>
        <w:t xml:space="preserve"> </w:t>
      </w:r>
    </w:p>
    <w:p w14:paraId="08A238E6" w14:textId="77777777" w:rsidR="003B6C66" w:rsidRPr="00304B27" w:rsidRDefault="003B6C66" w:rsidP="006B5A51">
      <w:pPr>
        <w:autoSpaceDE w:val="0"/>
        <w:autoSpaceDN w:val="0"/>
        <w:rPr>
          <w:rFonts w:asciiTheme="minorHAnsi" w:hAnsiTheme="minorHAnsi" w:cstheme="minorHAnsi"/>
          <w:b/>
          <w:sz w:val="28"/>
          <w:szCs w:val="28"/>
        </w:rPr>
      </w:pPr>
    </w:p>
    <w:p w14:paraId="0FA6B387" w14:textId="26DCA8D8" w:rsidR="006B5A51" w:rsidRPr="00A24988" w:rsidRDefault="005613CC" w:rsidP="00A02E9F">
      <w:pPr>
        <w:autoSpaceDE w:val="0"/>
        <w:autoSpaceDN w:val="0"/>
        <w:rPr>
          <w:rFonts w:asciiTheme="minorHAnsi" w:hAnsiTheme="minorHAnsi" w:cstheme="minorHAnsi"/>
          <w:i/>
          <w:sz w:val="28"/>
          <w:szCs w:val="28"/>
        </w:rPr>
      </w:pPr>
      <w:r w:rsidRPr="00304B27">
        <w:rPr>
          <w:rFonts w:asciiTheme="minorHAnsi" w:hAnsiTheme="minorHAnsi" w:cstheme="minorHAnsi"/>
          <w:b/>
          <w:sz w:val="28"/>
          <w:szCs w:val="28"/>
        </w:rPr>
        <w:t xml:space="preserve">Press-only preview: </w:t>
      </w:r>
      <w:r w:rsidR="00A24988" w:rsidRPr="00A24988">
        <w:rPr>
          <w:rFonts w:asciiTheme="minorHAnsi" w:hAnsiTheme="minorHAnsi" w:cstheme="minorHAnsi"/>
          <w:i/>
          <w:sz w:val="28"/>
          <w:szCs w:val="28"/>
        </w:rPr>
        <w:t>(to be completed by PLOS)</w:t>
      </w:r>
    </w:p>
    <w:p w14:paraId="59BCDAB6" w14:textId="77777777" w:rsidR="00097BC3" w:rsidRPr="004F1615" w:rsidRDefault="00097BC3" w:rsidP="00097BC3">
      <w:pPr>
        <w:rPr>
          <w:rFonts w:asciiTheme="minorHAnsi" w:hAnsiTheme="minorHAnsi" w:cstheme="minorHAnsi"/>
          <w:b/>
          <w:i/>
          <w:sz w:val="28"/>
          <w:szCs w:val="28"/>
        </w:rPr>
      </w:pPr>
    </w:p>
    <w:p w14:paraId="7BF8C9CE" w14:textId="08E98865" w:rsidR="004F1615" w:rsidRPr="004F1615" w:rsidRDefault="004F1615" w:rsidP="00097BC3">
      <w:pPr>
        <w:rPr>
          <w:rFonts w:asciiTheme="minorHAnsi" w:hAnsiTheme="minorHAnsi" w:cstheme="minorHAnsi"/>
          <w:i/>
          <w:sz w:val="28"/>
          <w:szCs w:val="28"/>
          <w:highlight w:val="yellow"/>
        </w:rPr>
      </w:pPr>
      <w:r w:rsidRPr="004F1615">
        <w:rPr>
          <w:rFonts w:asciiTheme="minorHAnsi" w:hAnsiTheme="minorHAnsi" w:cstheme="minorHAnsi"/>
          <w:i/>
          <w:sz w:val="28"/>
          <w:szCs w:val="28"/>
          <w:highlight w:val="yellow"/>
        </w:rPr>
        <w:t>Authors Please Provide:</w:t>
      </w:r>
    </w:p>
    <w:p w14:paraId="4E9BBE02" w14:textId="77777777" w:rsidR="003F46A3" w:rsidRDefault="005613CC" w:rsidP="00DA2917">
      <w:pPr>
        <w:rPr>
          <w:rFonts w:asciiTheme="minorHAnsi" w:hAnsiTheme="minorHAnsi" w:cstheme="minorHAnsi"/>
          <w:sz w:val="28"/>
          <w:szCs w:val="28"/>
          <w:highlight w:val="yellow"/>
        </w:rPr>
      </w:pPr>
      <w:r w:rsidRPr="004F1615">
        <w:rPr>
          <w:rFonts w:asciiTheme="minorHAnsi" w:hAnsiTheme="minorHAnsi" w:cstheme="minorHAnsi"/>
          <w:b/>
          <w:sz w:val="28"/>
          <w:szCs w:val="28"/>
          <w:highlight w:val="yellow"/>
        </w:rPr>
        <w:t>Contact</w:t>
      </w:r>
      <w:r w:rsidR="000E459E" w:rsidRPr="004F1615">
        <w:rPr>
          <w:rFonts w:asciiTheme="minorHAnsi" w:hAnsiTheme="minorHAnsi" w:cstheme="minorHAnsi"/>
          <w:b/>
          <w:sz w:val="28"/>
          <w:szCs w:val="28"/>
          <w:highlight w:val="yellow"/>
        </w:rPr>
        <w:t>:</w:t>
      </w:r>
      <w:r w:rsidR="003B6C66" w:rsidRPr="004F1615">
        <w:rPr>
          <w:rFonts w:asciiTheme="minorHAnsi" w:hAnsiTheme="minorHAnsi" w:cstheme="minorHAnsi"/>
          <w:sz w:val="28"/>
          <w:szCs w:val="28"/>
          <w:highlight w:val="yellow"/>
        </w:rPr>
        <w:t xml:space="preserve"> </w:t>
      </w:r>
    </w:p>
    <w:p w14:paraId="111E96A4" w14:textId="2E996A9C" w:rsidR="0008791D" w:rsidRPr="004F1615" w:rsidRDefault="003B6C66" w:rsidP="00DA2917">
      <w:pPr>
        <w:rPr>
          <w:rFonts w:asciiTheme="minorHAnsi" w:hAnsiTheme="minorHAnsi" w:cstheme="minorHAnsi"/>
          <w:sz w:val="28"/>
          <w:szCs w:val="28"/>
          <w:highlight w:val="yellow"/>
        </w:rPr>
      </w:pPr>
      <w:r w:rsidRPr="004F1615">
        <w:rPr>
          <w:rFonts w:asciiTheme="minorHAnsi" w:hAnsiTheme="minorHAnsi" w:cstheme="minorHAnsi"/>
          <w:sz w:val="28"/>
          <w:szCs w:val="28"/>
          <w:highlight w:val="yellow"/>
        </w:rPr>
        <w:t>Name:</w:t>
      </w:r>
      <w:r w:rsidR="00A02E9F" w:rsidRPr="004F1615">
        <w:rPr>
          <w:rFonts w:asciiTheme="minorHAnsi" w:hAnsiTheme="minorHAnsi" w:cstheme="minorHAnsi"/>
          <w:sz w:val="28"/>
          <w:szCs w:val="28"/>
          <w:highlight w:val="yellow"/>
        </w:rPr>
        <w:t xml:space="preserve"> </w:t>
      </w:r>
      <w:r w:rsidR="00E2223A">
        <w:rPr>
          <w:rFonts w:asciiTheme="minorHAnsi" w:hAnsiTheme="minorHAnsi" w:cstheme="minorHAnsi"/>
          <w:sz w:val="28"/>
          <w:szCs w:val="28"/>
          <w:highlight w:val="yellow"/>
        </w:rPr>
        <w:t>Thomas Bury</w:t>
      </w:r>
      <w:r w:rsidR="003F46A3">
        <w:rPr>
          <w:rFonts w:asciiTheme="minorHAnsi" w:hAnsiTheme="minorHAnsi" w:cstheme="minorHAnsi"/>
          <w:sz w:val="28"/>
          <w:szCs w:val="28"/>
          <w:highlight w:val="yellow"/>
        </w:rPr>
        <w:t xml:space="preserve"> (lead author)</w:t>
      </w:r>
    </w:p>
    <w:p w14:paraId="667E6FA0" w14:textId="39DCCF3B" w:rsidR="003B6C66" w:rsidRPr="004F1615" w:rsidRDefault="003B6C66" w:rsidP="00DA2917">
      <w:pPr>
        <w:rPr>
          <w:rFonts w:asciiTheme="minorHAnsi" w:hAnsiTheme="minorHAnsi" w:cstheme="minorHAnsi"/>
          <w:sz w:val="28"/>
          <w:szCs w:val="28"/>
          <w:highlight w:val="yellow"/>
        </w:rPr>
      </w:pPr>
      <w:r w:rsidRPr="004F1615">
        <w:rPr>
          <w:rFonts w:asciiTheme="minorHAnsi" w:hAnsiTheme="minorHAnsi" w:cstheme="minorHAnsi"/>
          <w:sz w:val="28"/>
          <w:szCs w:val="28"/>
          <w:highlight w:val="yellow"/>
        </w:rPr>
        <w:t>Email</w:t>
      </w:r>
      <w:r w:rsidR="00A02E9F" w:rsidRPr="004F1615">
        <w:rPr>
          <w:rFonts w:asciiTheme="minorHAnsi" w:hAnsiTheme="minorHAnsi" w:cstheme="minorHAnsi"/>
          <w:sz w:val="28"/>
          <w:szCs w:val="28"/>
          <w:highlight w:val="yellow"/>
        </w:rPr>
        <w:t xml:space="preserve">: </w:t>
      </w:r>
      <w:r w:rsidR="00E2223A">
        <w:rPr>
          <w:rFonts w:asciiTheme="minorHAnsi" w:hAnsiTheme="minorHAnsi" w:cstheme="minorHAnsi"/>
          <w:sz w:val="28"/>
          <w:szCs w:val="28"/>
          <w:highlight w:val="yellow"/>
        </w:rPr>
        <w:t>tbury@uwaterloo.ca</w:t>
      </w:r>
    </w:p>
    <w:p w14:paraId="5A0D8815" w14:textId="300B6BD9" w:rsidR="00B92D4B" w:rsidRDefault="00B92D4B" w:rsidP="00DA2917">
      <w:pPr>
        <w:rPr>
          <w:rFonts w:asciiTheme="minorHAnsi" w:hAnsiTheme="minorHAnsi" w:cstheme="minorHAnsi"/>
          <w:sz w:val="28"/>
          <w:szCs w:val="28"/>
          <w:highlight w:val="yellow"/>
        </w:rPr>
      </w:pPr>
      <w:r w:rsidRPr="004F1615">
        <w:rPr>
          <w:rFonts w:asciiTheme="minorHAnsi" w:hAnsiTheme="minorHAnsi" w:cstheme="minorHAnsi"/>
          <w:sz w:val="28"/>
          <w:szCs w:val="28"/>
          <w:highlight w:val="yellow"/>
        </w:rPr>
        <w:t xml:space="preserve">Ph: </w:t>
      </w:r>
      <w:r w:rsidR="007922EA">
        <w:rPr>
          <w:rFonts w:asciiTheme="minorHAnsi" w:hAnsiTheme="minorHAnsi" w:cstheme="minorHAnsi"/>
          <w:sz w:val="28"/>
          <w:szCs w:val="28"/>
          <w:highlight w:val="yellow"/>
        </w:rPr>
        <w:t xml:space="preserve">519-888-4567 </w:t>
      </w:r>
      <w:r w:rsidR="003F46A3">
        <w:rPr>
          <w:rFonts w:asciiTheme="minorHAnsi" w:hAnsiTheme="minorHAnsi" w:cstheme="minorHAnsi"/>
          <w:sz w:val="28"/>
          <w:szCs w:val="28"/>
          <w:highlight w:val="yellow"/>
        </w:rPr>
        <w:t>ext</w:t>
      </w:r>
      <w:r w:rsidR="007922EA">
        <w:rPr>
          <w:rFonts w:asciiTheme="minorHAnsi" w:hAnsiTheme="minorHAnsi" w:cstheme="minorHAnsi"/>
          <w:sz w:val="28"/>
          <w:szCs w:val="28"/>
          <w:highlight w:val="yellow"/>
        </w:rPr>
        <w:t>. 37629</w:t>
      </w:r>
    </w:p>
    <w:p w14:paraId="681635EC" w14:textId="77777777" w:rsidR="003F46A3" w:rsidRDefault="003F46A3" w:rsidP="00DA2917">
      <w:pPr>
        <w:rPr>
          <w:rFonts w:asciiTheme="minorHAnsi" w:hAnsiTheme="minorHAnsi" w:cstheme="minorHAnsi"/>
          <w:sz w:val="28"/>
          <w:szCs w:val="28"/>
          <w:highlight w:val="yellow"/>
        </w:rPr>
      </w:pPr>
    </w:p>
    <w:p w14:paraId="7C242238" w14:textId="657A513E" w:rsidR="003F46A3" w:rsidRPr="004F1615" w:rsidRDefault="003F46A3" w:rsidP="003F46A3">
      <w:pPr>
        <w:rPr>
          <w:rFonts w:asciiTheme="minorHAnsi" w:hAnsiTheme="minorHAnsi" w:cstheme="minorHAnsi"/>
          <w:sz w:val="28"/>
          <w:szCs w:val="28"/>
          <w:highlight w:val="yellow"/>
        </w:rPr>
      </w:pPr>
      <w:r w:rsidRPr="004F1615">
        <w:rPr>
          <w:rFonts w:asciiTheme="minorHAnsi" w:hAnsiTheme="minorHAnsi" w:cstheme="minorHAnsi"/>
          <w:sz w:val="28"/>
          <w:szCs w:val="28"/>
          <w:highlight w:val="yellow"/>
        </w:rPr>
        <w:t xml:space="preserve">Name: </w:t>
      </w:r>
      <w:r w:rsidR="00DD07B9">
        <w:rPr>
          <w:rFonts w:asciiTheme="minorHAnsi" w:hAnsiTheme="minorHAnsi" w:cstheme="minorHAnsi"/>
          <w:sz w:val="28"/>
          <w:szCs w:val="28"/>
          <w:highlight w:val="yellow"/>
        </w:rPr>
        <w:t xml:space="preserve">Dr. </w:t>
      </w:r>
      <w:r>
        <w:rPr>
          <w:rFonts w:asciiTheme="minorHAnsi" w:hAnsiTheme="minorHAnsi" w:cstheme="minorHAnsi"/>
          <w:sz w:val="28"/>
          <w:szCs w:val="28"/>
          <w:highlight w:val="yellow"/>
        </w:rPr>
        <w:t xml:space="preserve">Chris </w:t>
      </w:r>
      <w:proofErr w:type="spellStart"/>
      <w:r>
        <w:rPr>
          <w:rFonts w:asciiTheme="minorHAnsi" w:hAnsiTheme="minorHAnsi" w:cstheme="minorHAnsi"/>
          <w:sz w:val="28"/>
          <w:szCs w:val="28"/>
          <w:highlight w:val="yellow"/>
        </w:rPr>
        <w:t>Bauch</w:t>
      </w:r>
      <w:proofErr w:type="spellEnd"/>
      <w:r>
        <w:rPr>
          <w:rFonts w:asciiTheme="minorHAnsi" w:hAnsiTheme="minorHAnsi" w:cstheme="minorHAnsi"/>
          <w:sz w:val="28"/>
          <w:szCs w:val="28"/>
          <w:highlight w:val="yellow"/>
        </w:rPr>
        <w:t xml:space="preserve"> (</w:t>
      </w:r>
      <w:r>
        <w:rPr>
          <w:rFonts w:asciiTheme="minorHAnsi" w:hAnsiTheme="minorHAnsi" w:cstheme="minorHAnsi"/>
          <w:sz w:val="28"/>
          <w:szCs w:val="28"/>
          <w:highlight w:val="yellow"/>
        </w:rPr>
        <w:t>collaborating</w:t>
      </w:r>
      <w:r>
        <w:rPr>
          <w:rFonts w:asciiTheme="minorHAnsi" w:hAnsiTheme="minorHAnsi" w:cstheme="minorHAnsi"/>
          <w:sz w:val="28"/>
          <w:szCs w:val="28"/>
          <w:highlight w:val="yellow"/>
        </w:rPr>
        <w:t xml:space="preserve"> author)</w:t>
      </w:r>
    </w:p>
    <w:p w14:paraId="1141C990" w14:textId="54260226" w:rsidR="003F46A3" w:rsidRPr="004F1615" w:rsidRDefault="003F46A3" w:rsidP="003F46A3">
      <w:pPr>
        <w:rPr>
          <w:rFonts w:asciiTheme="minorHAnsi" w:hAnsiTheme="minorHAnsi" w:cstheme="minorHAnsi"/>
          <w:sz w:val="28"/>
          <w:szCs w:val="28"/>
          <w:highlight w:val="yellow"/>
        </w:rPr>
      </w:pPr>
      <w:r w:rsidRPr="004F1615">
        <w:rPr>
          <w:rFonts w:asciiTheme="minorHAnsi" w:hAnsiTheme="minorHAnsi" w:cstheme="minorHAnsi"/>
          <w:sz w:val="28"/>
          <w:szCs w:val="28"/>
          <w:highlight w:val="yellow"/>
        </w:rPr>
        <w:t xml:space="preserve">Email: </w:t>
      </w:r>
      <w:r>
        <w:rPr>
          <w:rFonts w:asciiTheme="minorHAnsi" w:hAnsiTheme="minorHAnsi" w:cstheme="minorHAnsi"/>
          <w:sz w:val="28"/>
          <w:szCs w:val="28"/>
          <w:highlight w:val="yellow"/>
        </w:rPr>
        <w:t>cbauch@uwaterloo.ca</w:t>
      </w:r>
    </w:p>
    <w:p w14:paraId="6F3B556B" w14:textId="77777777" w:rsidR="003F46A3" w:rsidRPr="003F46A3" w:rsidRDefault="003F46A3" w:rsidP="003F46A3">
      <w:pPr>
        <w:rPr>
          <w:rFonts w:eastAsia="Times New Roman"/>
          <w:lang w:val="en-GB" w:eastAsia="ko-KR"/>
        </w:rPr>
      </w:pPr>
      <w:r w:rsidRPr="004F1615">
        <w:rPr>
          <w:rFonts w:asciiTheme="minorHAnsi" w:hAnsiTheme="minorHAnsi" w:cstheme="minorHAnsi"/>
          <w:sz w:val="28"/>
          <w:szCs w:val="28"/>
          <w:highlight w:val="yellow"/>
        </w:rPr>
        <w:t xml:space="preserve">Ph: </w:t>
      </w:r>
      <w:r w:rsidRPr="003F46A3">
        <w:rPr>
          <w:rFonts w:asciiTheme="minorHAnsi" w:hAnsiTheme="minorHAnsi" w:cstheme="minorHAnsi"/>
          <w:sz w:val="28"/>
          <w:szCs w:val="28"/>
          <w:highlight w:val="yellow"/>
        </w:rPr>
        <w:t>519-888-4567 ext. 32250</w:t>
      </w:r>
    </w:p>
    <w:p w14:paraId="23DE5FAC" w14:textId="36156E75" w:rsidR="003F46A3" w:rsidRDefault="003F46A3" w:rsidP="003F46A3">
      <w:pPr>
        <w:rPr>
          <w:rFonts w:asciiTheme="minorHAnsi" w:hAnsiTheme="minorHAnsi" w:cstheme="minorHAnsi"/>
          <w:sz w:val="28"/>
          <w:szCs w:val="28"/>
          <w:highlight w:val="yellow"/>
        </w:rPr>
      </w:pPr>
    </w:p>
    <w:p w14:paraId="5A858C8B" w14:textId="4A92C963" w:rsidR="003F46A3" w:rsidRDefault="003F46A3" w:rsidP="00DA2917">
      <w:pPr>
        <w:rPr>
          <w:rFonts w:ascii="Arial" w:eastAsia="Times New Roman" w:hAnsi="Arial" w:cs="Arial"/>
        </w:rPr>
      </w:pPr>
    </w:p>
    <w:p w14:paraId="70C82C4D" w14:textId="70FEFCF5" w:rsidR="003F46A3" w:rsidRPr="004F1615" w:rsidRDefault="003F46A3" w:rsidP="003F46A3">
      <w:pPr>
        <w:rPr>
          <w:rFonts w:asciiTheme="minorHAnsi" w:hAnsiTheme="minorHAnsi" w:cstheme="minorHAnsi"/>
          <w:sz w:val="28"/>
          <w:szCs w:val="28"/>
          <w:highlight w:val="yellow"/>
        </w:rPr>
      </w:pPr>
      <w:r w:rsidRPr="004F1615">
        <w:rPr>
          <w:rFonts w:asciiTheme="minorHAnsi" w:hAnsiTheme="minorHAnsi" w:cstheme="minorHAnsi"/>
          <w:sz w:val="28"/>
          <w:szCs w:val="28"/>
          <w:highlight w:val="yellow"/>
        </w:rPr>
        <w:t xml:space="preserve">Name: </w:t>
      </w:r>
      <w:r w:rsidR="00DD07B9">
        <w:rPr>
          <w:rFonts w:asciiTheme="minorHAnsi" w:hAnsiTheme="minorHAnsi" w:cstheme="minorHAnsi"/>
          <w:sz w:val="28"/>
          <w:szCs w:val="28"/>
          <w:highlight w:val="yellow"/>
        </w:rPr>
        <w:t xml:space="preserve">Dr. </w:t>
      </w:r>
      <w:r>
        <w:rPr>
          <w:rFonts w:asciiTheme="minorHAnsi" w:hAnsiTheme="minorHAnsi" w:cstheme="minorHAnsi"/>
          <w:sz w:val="28"/>
          <w:szCs w:val="28"/>
          <w:highlight w:val="yellow"/>
        </w:rPr>
        <w:t>Madhur</w:t>
      </w:r>
      <w:r>
        <w:rPr>
          <w:rFonts w:asciiTheme="minorHAnsi" w:hAnsiTheme="minorHAnsi" w:cstheme="minorHAnsi"/>
          <w:sz w:val="28"/>
          <w:szCs w:val="28"/>
          <w:highlight w:val="yellow"/>
        </w:rPr>
        <w:t xml:space="preserve"> </w:t>
      </w:r>
      <w:r>
        <w:rPr>
          <w:rFonts w:asciiTheme="minorHAnsi" w:hAnsiTheme="minorHAnsi" w:cstheme="minorHAnsi"/>
          <w:sz w:val="28"/>
          <w:szCs w:val="28"/>
          <w:highlight w:val="yellow"/>
        </w:rPr>
        <w:t>Anand</w:t>
      </w:r>
      <w:r>
        <w:rPr>
          <w:rFonts w:asciiTheme="minorHAnsi" w:hAnsiTheme="minorHAnsi" w:cstheme="minorHAnsi"/>
          <w:sz w:val="28"/>
          <w:szCs w:val="28"/>
          <w:highlight w:val="yellow"/>
        </w:rPr>
        <w:t xml:space="preserve"> (</w:t>
      </w:r>
      <w:r>
        <w:rPr>
          <w:rFonts w:asciiTheme="minorHAnsi" w:hAnsiTheme="minorHAnsi" w:cstheme="minorHAnsi"/>
          <w:sz w:val="28"/>
          <w:szCs w:val="28"/>
          <w:highlight w:val="yellow"/>
        </w:rPr>
        <w:t>senior</w:t>
      </w:r>
      <w:r>
        <w:rPr>
          <w:rFonts w:asciiTheme="minorHAnsi" w:hAnsiTheme="minorHAnsi" w:cstheme="minorHAnsi"/>
          <w:sz w:val="28"/>
          <w:szCs w:val="28"/>
          <w:highlight w:val="yellow"/>
        </w:rPr>
        <w:t xml:space="preserve"> author)</w:t>
      </w:r>
    </w:p>
    <w:p w14:paraId="4A587CE2" w14:textId="6062355E" w:rsidR="003F46A3" w:rsidRPr="004F1615" w:rsidRDefault="003F46A3" w:rsidP="003F46A3">
      <w:pPr>
        <w:rPr>
          <w:rFonts w:asciiTheme="minorHAnsi" w:hAnsiTheme="minorHAnsi" w:cstheme="minorHAnsi"/>
          <w:sz w:val="28"/>
          <w:szCs w:val="28"/>
          <w:highlight w:val="yellow"/>
        </w:rPr>
      </w:pPr>
      <w:r w:rsidRPr="004F1615">
        <w:rPr>
          <w:rFonts w:asciiTheme="minorHAnsi" w:hAnsiTheme="minorHAnsi" w:cstheme="minorHAnsi"/>
          <w:sz w:val="28"/>
          <w:szCs w:val="28"/>
          <w:highlight w:val="yellow"/>
        </w:rPr>
        <w:t xml:space="preserve">Email: </w:t>
      </w:r>
      <w:r>
        <w:rPr>
          <w:rFonts w:asciiTheme="minorHAnsi" w:hAnsiTheme="minorHAnsi" w:cstheme="minorHAnsi"/>
          <w:sz w:val="28"/>
          <w:szCs w:val="28"/>
          <w:highlight w:val="yellow"/>
        </w:rPr>
        <w:t>manand@uoguelph.ca</w:t>
      </w:r>
    </w:p>
    <w:p w14:paraId="79D9AEAE" w14:textId="117591AD" w:rsidR="003F46A3" w:rsidRPr="003F46A3" w:rsidRDefault="003F46A3" w:rsidP="003F46A3">
      <w:pPr>
        <w:rPr>
          <w:rFonts w:asciiTheme="minorHAnsi" w:hAnsiTheme="minorHAnsi" w:cstheme="minorHAnsi"/>
          <w:sz w:val="28"/>
          <w:szCs w:val="28"/>
          <w:highlight w:val="yellow"/>
        </w:rPr>
      </w:pPr>
      <w:r w:rsidRPr="004F1615">
        <w:rPr>
          <w:rFonts w:asciiTheme="minorHAnsi" w:hAnsiTheme="minorHAnsi" w:cstheme="minorHAnsi"/>
          <w:sz w:val="28"/>
          <w:szCs w:val="28"/>
          <w:highlight w:val="yellow"/>
        </w:rPr>
        <w:t xml:space="preserve">Ph: </w:t>
      </w:r>
      <w:r w:rsidRPr="003F46A3">
        <w:rPr>
          <w:rFonts w:asciiTheme="minorHAnsi" w:hAnsiTheme="minorHAnsi" w:cstheme="minorHAnsi"/>
          <w:sz w:val="28"/>
          <w:szCs w:val="28"/>
          <w:highlight w:val="yellow"/>
        </w:rPr>
        <w:t xml:space="preserve">519-824-4120 </w:t>
      </w:r>
      <w:r>
        <w:rPr>
          <w:rFonts w:asciiTheme="minorHAnsi" w:hAnsiTheme="minorHAnsi" w:cstheme="minorHAnsi"/>
          <w:sz w:val="28"/>
          <w:szCs w:val="28"/>
          <w:highlight w:val="yellow"/>
        </w:rPr>
        <w:t xml:space="preserve">ext. </w:t>
      </w:r>
      <w:r w:rsidRPr="003F46A3">
        <w:rPr>
          <w:rFonts w:asciiTheme="minorHAnsi" w:hAnsiTheme="minorHAnsi" w:cstheme="minorHAnsi"/>
          <w:sz w:val="28"/>
          <w:szCs w:val="28"/>
          <w:highlight w:val="yellow"/>
        </w:rPr>
        <w:t>56254</w:t>
      </w:r>
    </w:p>
    <w:p w14:paraId="3FBBCE22" w14:textId="0CC4ED8B" w:rsidR="003F46A3" w:rsidRDefault="003F46A3" w:rsidP="003F46A3">
      <w:pPr>
        <w:rPr>
          <w:rFonts w:asciiTheme="minorHAnsi" w:hAnsiTheme="minorHAnsi" w:cstheme="minorHAnsi"/>
          <w:sz w:val="28"/>
          <w:szCs w:val="28"/>
          <w:highlight w:val="yellow"/>
        </w:rPr>
      </w:pPr>
    </w:p>
    <w:p w14:paraId="7C44A704" w14:textId="77777777" w:rsidR="003F46A3" w:rsidRDefault="003F46A3" w:rsidP="00DA2917">
      <w:pPr>
        <w:rPr>
          <w:rFonts w:ascii="Arial" w:eastAsia="Times New Roman" w:hAnsi="Arial" w:cs="Arial"/>
        </w:rPr>
      </w:pPr>
    </w:p>
    <w:p w14:paraId="14C2BE08" w14:textId="77777777" w:rsidR="003F46A3" w:rsidRPr="00304B27" w:rsidRDefault="003F46A3" w:rsidP="00DA2917">
      <w:pPr>
        <w:rPr>
          <w:rFonts w:ascii="Arial" w:eastAsia="Times New Roman" w:hAnsi="Arial" w:cs="Arial"/>
        </w:rPr>
      </w:pPr>
    </w:p>
    <w:p w14:paraId="24B548F6" w14:textId="26EB6AA1" w:rsidR="00097BC3" w:rsidRPr="00304B27" w:rsidRDefault="00097BC3" w:rsidP="00097BC3">
      <w:pPr>
        <w:rPr>
          <w:rFonts w:eastAsia="Times New Roman"/>
        </w:rPr>
      </w:pPr>
    </w:p>
    <w:p w14:paraId="4D2B3A32" w14:textId="0950F42B" w:rsidR="00264EB2" w:rsidRPr="00304B27" w:rsidRDefault="005613CC" w:rsidP="00D03B5C">
      <w:pPr>
        <w:autoSpaceDE w:val="0"/>
        <w:autoSpaceDN w:val="0"/>
        <w:rPr>
          <w:rFonts w:asciiTheme="minorHAnsi" w:hAnsiTheme="minorHAnsi" w:cstheme="minorHAnsi"/>
          <w:sz w:val="28"/>
          <w:szCs w:val="28"/>
        </w:rPr>
      </w:pPr>
      <w:r w:rsidRPr="00304B27">
        <w:rPr>
          <w:rFonts w:asciiTheme="minorHAnsi" w:hAnsiTheme="minorHAnsi" w:cstheme="minorHAnsi"/>
          <w:b/>
          <w:sz w:val="28"/>
          <w:szCs w:val="28"/>
        </w:rPr>
        <w:t>Citation:</w:t>
      </w:r>
      <w:r w:rsidR="009B503E" w:rsidRPr="00304B27">
        <w:rPr>
          <w:rFonts w:asciiTheme="minorHAnsi" w:hAnsiTheme="minorHAnsi" w:cstheme="minorHAnsi"/>
          <w:sz w:val="28"/>
          <w:szCs w:val="28"/>
        </w:rPr>
        <w:t xml:space="preserve"> </w:t>
      </w:r>
      <w:r w:rsidR="004F1615" w:rsidRPr="00A24988">
        <w:rPr>
          <w:rFonts w:asciiTheme="minorHAnsi" w:hAnsiTheme="minorHAnsi" w:cstheme="minorHAnsi"/>
          <w:i/>
          <w:sz w:val="28"/>
          <w:szCs w:val="28"/>
        </w:rPr>
        <w:t>(to be completed by PLOS)</w:t>
      </w:r>
    </w:p>
    <w:p w14:paraId="5DF6A616" w14:textId="77777777" w:rsidR="005613CC" w:rsidRPr="00304B27" w:rsidRDefault="005613CC" w:rsidP="005613CC">
      <w:pPr>
        <w:autoSpaceDE w:val="0"/>
        <w:autoSpaceDN w:val="0"/>
        <w:rPr>
          <w:rFonts w:asciiTheme="minorHAnsi" w:hAnsiTheme="minorHAnsi" w:cstheme="minorHAnsi"/>
          <w:b/>
          <w:sz w:val="28"/>
          <w:szCs w:val="28"/>
        </w:rPr>
      </w:pPr>
    </w:p>
    <w:p w14:paraId="50D345B2" w14:textId="483E3B8B" w:rsidR="003A3546" w:rsidRPr="00304B27" w:rsidRDefault="003A3546" w:rsidP="003A3546">
      <w:pPr>
        <w:autoSpaceDE w:val="0"/>
        <w:autoSpaceDN w:val="0"/>
        <w:rPr>
          <w:rFonts w:asciiTheme="minorHAnsi" w:hAnsiTheme="minorHAnsi" w:cstheme="minorHAnsi"/>
          <w:sz w:val="28"/>
          <w:szCs w:val="28"/>
        </w:rPr>
      </w:pPr>
      <w:r w:rsidRPr="004F1615">
        <w:rPr>
          <w:rFonts w:asciiTheme="minorHAnsi" w:hAnsiTheme="minorHAnsi" w:cstheme="minorHAnsi"/>
          <w:b/>
          <w:sz w:val="28"/>
          <w:szCs w:val="28"/>
          <w:highlight w:val="yellow"/>
        </w:rPr>
        <w:t xml:space="preserve">Image Caption: </w:t>
      </w:r>
      <w:r w:rsidR="00B638D3">
        <w:rPr>
          <w:rFonts w:asciiTheme="minorHAnsi" w:hAnsiTheme="minorHAnsi" w:cstheme="minorHAnsi"/>
          <w:i/>
          <w:sz w:val="28"/>
          <w:szCs w:val="28"/>
          <w:highlight w:val="yellow"/>
        </w:rPr>
        <w:t>Protestors at the People’s Climate March in DC on April 29, 2017.</w:t>
      </w:r>
    </w:p>
    <w:p w14:paraId="54C55357" w14:textId="77777777" w:rsidR="003A3546" w:rsidRPr="00304B27" w:rsidRDefault="003A3546" w:rsidP="003A3546">
      <w:pPr>
        <w:autoSpaceDE w:val="0"/>
        <w:autoSpaceDN w:val="0"/>
        <w:rPr>
          <w:rFonts w:asciiTheme="minorHAnsi" w:hAnsiTheme="minorHAnsi" w:cstheme="minorHAnsi"/>
          <w:b/>
          <w:sz w:val="28"/>
          <w:szCs w:val="28"/>
        </w:rPr>
      </w:pPr>
    </w:p>
    <w:p w14:paraId="5425ADC2" w14:textId="4E7A1CE7" w:rsidR="003A3546" w:rsidRDefault="003A3546" w:rsidP="003A3546">
      <w:pPr>
        <w:autoSpaceDE w:val="0"/>
        <w:autoSpaceDN w:val="0"/>
        <w:rPr>
          <w:rFonts w:asciiTheme="minorHAnsi" w:hAnsiTheme="minorHAnsi" w:cstheme="minorHAnsi"/>
          <w:b/>
          <w:sz w:val="28"/>
          <w:szCs w:val="28"/>
          <w:highlight w:val="yellow"/>
        </w:rPr>
      </w:pPr>
      <w:r w:rsidRPr="00D4776C">
        <w:rPr>
          <w:rFonts w:asciiTheme="minorHAnsi" w:hAnsiTheme="minorHAnsi" w:cstheme="minorHAnsi"/>
          <w:b/>
          <w:sz w:val="28"/>
          <w:szCs w:val="28"/>
          <w:highlight w:val="yellow"/>
        </w:rPr>
        <w:t>Image Credit</w:t>
      </w:r>
      <w:r w:rsidR="00B638D3">
        <w:rPr>
          <w:rFonts w:asciiTheme="minorHAnsi" w:hAnsiTheme="minorHAnsi" w:cstheme="minorHAnsi"/>
          <w:b/>
          <w:sz w:val="28"/>
          <w:szCs w:val="28"/>
          <w:highlight w:val="yellow"/>
        </w:rPr>
        <w:t>:</w:t>
      </w:r>
    </w:p>
    <w:p w14:paraId="3DB3B5E4" w14:textId="77B4232A" w:rsidR="00B638D3" w:rsidRDefault="00B638D3" w:rsidP="003A3546">
      <w:pPr>
        <w:autoSpaceDE w:val="0"/>
        <w:autoSpaceDN w:val="0"/>
        <w:rPr>
          <w:rFonts w:asciiTheme="minorHAnsi" w:hAnsiTheme="minorHAnsi" w:cstheme="minorHAnsi"/>
          <w:sz w:val="28"/>
          <w:szCs w:val="28"/>
        </w:rPr>
      </w:pPr>
      <w:r>
        <w:rPr>
          <w:rFonts w:asciiTheme="minorHAnsi" w:hAnsiTheme="minorHAnsi" w:cstheme="minorHAnsi"/>
          <w:sz w:val="28"/>
          <w:szCs w:val="28"/>
        </w:rPr>
        <w:t>Mark Dixon</w:t>
      </w:r>
    </w:p>
    <w:p w14:paraId="1CEBF732" w14:textId="23770A04" w:rsidR="00B638D3" w:rsidRDefault="00B638D3" w:rsidP="00B638D3">
      <w:pPr>
        <w:rPr>
          <w:rFonts w:ascii="Helvetica Neue" w:eastAsia="Times New Roman" w:hAnsi="Helvetica Neue"/>
          <w:b/>
          <w:bCs/>
          <w:color w:val="212124"/>
          <w:shd w:val="clear" w:color="auto" w:fill="F3F5F6"/>
          <w:lang w:val="en-GB" w:eastAsia="ko-KR"/>
        </w:rPr>
      </w:pPr>
      <w:r w:rsidRPr="00B638D3">
        <w:rPr>
          <w:rFonts w:ascii="Helvetica Neue" w:eastAsia="Times New Roman" w:hAnsi="Helvetica Neue"/>
          <w:b/>
          <w:bCs/>
          <w:color w:val="212124"/>
          <w:shd w:val="clear" w:color="auto" w:fill="F3F5F6"/>
          <w:lang w:val="en-GB" w:eastAsia="ko-KR"/>
        </w:rPr>
        <w:t>DC-Climate-March-2017-1510784</w:t>
      </w:r>
    </w:p>
    <w:p w14:paraId="7BB8FCB6" w14:textId="77777777" w:rsidR="00B638D3" w:rsidRDefault="00B638D3" w:rsidP="00B638D3">
      <w:hyperlink r:id="rId13" w:history="1">
        <w:r>
          <w:rPr>
            <w:rStyle w:val="Hyperlink"/>
          </w:rPr>
          <w:t>https://www.flickr.com/photos/9602574@N02/33551770633</w:t>
        </w:r>
      </w:hyperlink>
      <w:bookmarkStart w:id="39" w:name="_GoBack"/>
      <w:bookmarkEnd w:id="39"/>
    </w:p>
    <w:p w14:paraId="28C7EE8E" w14:textId="77777777" w:rsidR="00B638D3" w:rsidRPr="00B638D3" w:rsidRDefault="00B638D3" w:rsidP="00B638D3">
      <w:pPr>
        <w:rPr>
          <w:rFonts w:eastAsia="Times New Roman"/>
          <w:lang w:eastAsia="ko-KR"/>
        </w:rPr>
      </w:pPr>
    </w:p>
    <w:p w14:paraId="54B60981" w14:textId="77777777" w:rsidR="00B638D3" w:rsidRPr="00304B27" w:rsidRDefault="00B638D3" w:rsidP="003A3546">
      <w:pPr>
        <w:autoSpaceDE w:val="0"/>
        <w:autoSpaceDN w:val="0"/>
        <w:rPr>
          <w:rFonts w:asciiTheme="minorHAnsi" w:hAnsiTheme="minorHAnsi" w:cstheme="minorHAnsi"/>
          <w:sz w:val="28"/>
          <w:szCs w:val="28"/>
        </w:rPr>
      </w:pPr>
    </w:p>
    <w:p w14:paraId="311B18D5" w14:textId="77777777" w:rsidR="003A3546" w:rsidRPr="00304B27" w:rsidRDefault="003A3546" w:rsidP="003A3546">
      <w:pPr>
        <w:autoSpaceDE w:val="0"/>
        <w:autoSpaceDN w:val="0"/>
        <w:rPr>
          <w:rFonts w:asciiTheme="minorHAnsi" w:hAnsiTheme="minorHAnsi" w:cstheme="minorHAnsi"/>
          <w:b/>
          <w:sz w:val="28"/>
          <w:szCs w:val="28"/>
        </w:rPr>
      </w:pPr>
    </w:p>
    <w:p w14:paraId="0C3F8539" w14:textId="18DC98B1" w:rsidR="000E459E" w:rsidRPr="00304B27" w:rsidRDefault="003A3546" w:rsidP="003A3546">
      <w:pPr>
        <w:autoSpaceDE w:val="0"/>
        <w:autoSpaceDN w:val="0"/>
        <w:rPr>
          <w:rFonts w:asciiTheme="minorHAnsi" w:hAnsiTheme="minorHAnsi" w:cstheme="minorHAnsi"/>
          <w:b/>
          <w:sz w:val="28"/>
          <w:szCs w:val="28"/>
        </w:rPr>
      </w:pPr>
      <w:r w:rsidRPr="00304B27">
        <w:rPr>
          <w:rFonts w:asciiTheme="minorHAnsi" w:hAnsiTheme="minorHAnsi" w:cstheme="minorHAnsi"/>
          <w:b/>
          <w:sz w:val="28"/>
          <w:szCs w:val="28"/>
        </w:rPr>
        <w:t>Image Link:</w:t>
      </w:r>
      <w:r w:rsidR="0008791D" w:rsidRPr="00304B27" w:rsidDel="0008791D">
        <w:rPr>
          <w:rFonts w:asciiTheme="minorHAnsi" w:hAnsiTheme="minorHAnsi" w:cstheme="minorHAnsi"/>
          <w:sz w:val="28"/>
          <w:szCs w:val="28"/>
        </w:rPr>
        <w:t xml:space="preserve"> </w:t>
      </w:r>
      <w:r w:rsidR="00A24988" w:rsidRPr="00A24988">
        <w:rPr>
          <w:rFonts w:asciiTheme="minorHAnsi" w:hAnsiTheme="minorHAnsi" w:cstheme="minorHAnsi"/>
          <w:i/>
          <w:sz w:val="28"/>
          <w:szCs w:val="28"/>
        </w:rPr>
        <w:t>(to be completed by PLOS)</w:t>
      </w:r>
    </w:p>
    <w:p w14:paraId="262297B0" w14:textId="77777777" w:rsidR="003A3546" w:rsidRPr="00304B27" w:rsidRDefault="003A3546" w:rsidP="003A3546">
      <w:pPr>
        <w:autoSpaceDE w:val="0"/>
        <w:autoSpaceDN w:val="0"/>
        <w:rPr>
          <w:rFonts w:asciiTheme="minorHAnsi" w:hAnsiTheme="minorHAnsi" w:cstheme="minorHAnsi"/>
          <w:b/>
          <w:sz w:val="28"/>
          <w:szCs w:val="28"/>
        </w:rPr>
      </w:pPr>
    </w:p>
    <w:p w14:paraId="24EA7734" w14:textId="5949459D" w:rsidR="007E1D19" w:rsidRPr="00304B27" w:rsidRDefault="005613CC" w:rsidP="00A02E9F">
      <w:pPr>
        <w:autoSpaceDE w:val="0"/>
        <w:autoSpaceDN w:val="0"/>
        <w:rPr>
          <w:rFonts w:asciiTheme="minorHAnsi" w:hAnsiTheme="minorHAnsi" w:cstheme="minorHAnsi"/>
          <w:sz w:val="28"/>
          <w:szCs w:val="28"/>
        </w:rPr>
      </w:pPr>
      <w:r w:rsidRPr="00304B27">
        <w:rPr>
          <w:rFonts w:asciiTheme="minorHAnsi" w:hAnsiTheme="minorHAnsi" w:cstheme="minorHAnsi"/>
          <w:b/>
          <w:sz w:val="28"/>
          <w:szCs w:val="28"/>
        </w:rPr>
        <w:t>Funding:</w:t>
      </w:r>
      <w:r w:rsidR="009B503E" w:rsidRPr="00304B27">
        <w:rPr>
          <w:rFonts w:asciiTheme="minorHAnsi" w:hAnsiTheme="minorHAnsi" w:cstheme="minorHAnsi"/>
          <w:sz w:val="28"/>
          <w:szCs w:val="28"/>
        </w:rPr>
        <w:t xml:space="preserve"> </w:t>
      </w:r>
      <w:r w:rsidR="004F1615" w:rsidRPr="00A24988">
        <w:rPr>
          <w:rFonts w:asciiTheme="minorHAnsi" w:hAnsiTheme="minorHAnsi" w:cstheme="minorHAnsi"/>
          <w:i/>
          <w:sz w:val="28"/>
          <w:szCs w:val="28"/>
        </w:rPr>
        <w:t>(to be completed by PLOS)</w:t>
      </w:r>
    </w:p>
    <w:p w14:paraId="60385557" w14:textId="77777777" w:rsidR="004B6BC5" w:rsidRPr="00304B27" w:rsidRDefault="004B6BC5" w:rsidP="005613CC">
      <w:pPr>
        <w:autoSpaceDE w:val="0"/>
        <w:autoSpaceDN w:val="0"/>
        <w:rPr>
          <w:rFonts w:asciiTheme="minorHAnsi" w:hAnsiTheme="minorHAnsi" w:cstheme="minorHAnsi"/>
          <w:b/>
          <w:sz w:val="28"/>
          <w:szCs w:val="28"/>
        </w:rPr>
      </w:pPr>
    </w:p>
    <w:p w14:paraId="66C42CBB" w14:textId="0F422054" w:rsidR="00865E7F" w:rsidRPr="008F1165" w:rsidRDefault="005613CC" w:rsidP="005E5E5D">
      <w:pPr>
        <w:autoSpaceDE w:val="0"/>
        <w:autoSpaceDN w:val="0"/>
        <w:rPr>
          <w:rFonts w:asciiTheme="minorHAnsi" w:hAnsiTheme="minorHAnsi" w:cstheme="minorHAnsi"/>
          <w:sz w:val="28"/>
          <w:szCs w:val="28"/>
        </w:rPr>
      </w:pPr>
      <w:r w:rsidRPr="00304B27">
        <w:rPr>
          <w:rFonts w:asciiTheme="minorHAnsi" w:hAnsiTheme="minorHAnsi" w:cstheme="minorHAnsi"/>
          <w:b/>
          <w:sz w:val="28"/>
          <w:szCs w:val="28"/>
        </w:rPr>
        <w:t>Competing Interests:</w:t>
      </w:r>
      <w:r w:rsidR="00A76048" w:rsidRPr="00304B27">
        <w:rPr>
          <w:rFonts w:asciiTheme="minorHAnsi" w:hAnsiTheme="minorHAnsi" w:cstheme="minorHAnsi"/>
          <w:b/>
          <w:sz w:val="28"/>
          <w:szCs w:val="28"/>
        </w:rPr>
        <w:t xml:space="preserve"> </w:t>
      </w:r>
      <w:r w:rsidR="004F1615" w:rsidRPr="00A24988">
        <w:rPr>
          <w:rFonts w:asciiTheme="minorHAnsi" w:hAnsiTheme="minorHAnsi" w:cstheme="minorHAnsi"/>
          <w:i/>
          <w:sz w:val="28"/>
          <w:szCs w:val="28"/>
        </w:rPr>
        <w:t>(to be completed by PLOS)</w:t>
      </w:r>
    </w:p>
    <w:p w14:paraId="7FD58AFF" w14:textId="77777777" w:rsidR="009D77DA" w:rsidRPr="008F1165" w:rsidRDefault="009D77DA" w:rsidP="00642268">
      <w:pPr>
        <w:autoSpaceDE w:val="0"/>
        <w:autoSpaceDN w:val="0"/>
        <w:rPr>
          <w:rFonts w:asciiTheme="minorHAnsi" w:hAnsiTheme="minorHAnsi" w:cstheme="minorHAnsi"/>
          <w:sz w:val="28"/>
          <w:szCs w:val="28"/>
        </w:rPr>
      </w:pPr>
    </w:p>
    <w:p w14:paraId="57667A4F" w14:textId="77777777" w:rsidR="009D77DA" w:rsidRPr="008F1165" w:rsidRDefault="009D77DA" w:rsidP="009D77DA">
      <w:pPr>
        <w:rPr>
          <w:rFonts w:asciiTheme="minorHAnsi" w:eastAsia="Times New Roman" w:hAnsiTheme="minorHAnsi" w:cstheme="minorHAnsi"/>
          <w:sz w:val="28"/>
          <w:szCs w:val="28"/>
        </w:rPr>
      </w:pPr>
      <w:r w:rsidRPr="008F1165">
        <w:rPr>
          <w:rFonts w:asciiTheme="minorHAnsi" w:eastAsia="Times New Roman" w:hAnsiTheme="minorHAnsi" w:cstheme="minorHAnsi"/>
          <w:sz w:val="28"/>
          <w:szCs w:val="28"/>
        </w:rPr>
        <w:t>Back to the Top</w:t>
      </w:r>
    </w:p>
    <w:p w14:paraId="2139DBA4" w14:textId="77777777" w:rsidR="00F172A2" w:rsidRPr="008F1165" w:rsidRDefault="00F172A2" w:rsidP="00F172A2">
      <w:pPr>
        <w:rPr>
          <w:rFonts w:asciiTheme="minorHAnsi" w:hAnsiTheme="minorHAnsi" w:cstheme="minorHAnsi"/>
          <w:color w:val="FF0000"/>
          <w:sz w:val="22"/>
          <w:szCs w:val="22"/>
        </w:rPr>
      </w:pPr>
    </w:p>
    <w:p w14:paraId="791EC823" w14:textId="77777777" w:rsidR="003A3546" w:rsidRPr="003A3546" w:rsidRDefault="001365DB" w:rsidP="003A3546">
      <w:pPr>
        <w:rPr>
          <w:rFonts w:asciiTheme="minorHAnsi" w:eastAsia="Times New Roman" w:hAnsiTheme="minorHAnsi" w:cstheme="minorHAnsi"/>
          <w:b/>
        </w:rPr>
      </w:pPr>
      <w:r w:rsidRPr="001365DB">
        <w:rPr>
          <w:rFonts w:asciiTheme="minorHAnsi" w:eastAsia="Times New Roman" w:hAnsiTheme="minorHAnsi" w:cstheme="minorHAnsi"/>
          <w:noProof/>
          <w:color w:val="FF0000"/>
          <w:sz w:val="20"/>
          <w:szCs w:val="20"/>
        </w:rPr>
        <w:pict w14:anchorId="6632629D">
          <v:rect id="_x0000_i1025" alt="" style="width:468pt;height:1.5pt;mso-width-percent:0;mso-height-percent:0;mso-width-percent:0;mso-height-percent:0" o:hrstd="t" o:hr="t" fillcolor="#a0a0a0" stroked="f"/>
        </w:pict>
      </w:r>
      <w:r w:rsidR="005E1C15" w:rsidRPr="005E1C15">
        <w:rPr>
          <w:rFonts w:asciiTheme="minorHAnsi" w:eastAsia="Times New Roman" w:hAnsiTheme="minorHAnsi" w:cstheme="minorHAnsi"/>
        </w:rPr>
        <w:br/>
      </w:r>
      <w:r w:rsidR="005E1C15" w:rsidRPr="005E1C15">
        <w:rPr>
          <w:rFonts w:asciiTheme="minorHAnsi" w:eastAsia="Times New Roman" w:hAnsiTheme="minorHAnsi" w:cstheme="minorHAnsi"/>
        </w:rPr>
        <w:br/>
      </w:r>
      <w:r w:rsidR="003A3546" w:rsidRPr="003A3546">
        <w:rPr>
          <w:rFonts w:asciiTheme="minorHAnsi" w:eastAsia="Times New Roman" w:hAnsiTheme="minorHAnsi" w:cstheme="minorHAnsi"/>
          <w:b/>
        </w:rPr>
        <w:t xml:space="preserve">About </w:t>
      </w:r>
      <w:r w:rsidR="003A3546" w:rsidRPr="003A3546">
        <w:rPr>
          <w:rFonts w:asciiTheme="minorHAnsi" w:eastAsia="Times New Roman" w:hAnsiTheme="minorHAnsi" w:cstheme="minorHAnsi"/>
          <w:b/>
          <w:i/>
        </w:rPr>
        <w:t>PLOS Computational Biology</w:t>
      </w:r>
    </w:p>
    <w:p w14:paraId="6DD1E261" w14:textId="4E1BE3D6" w:rsidR="006B5A51" w:rsidRPr="003A3546" w:rsidRDefault="003A3546" w:rsidP="003A3546">
      <w:pPr>
        <w:rPr>
          <w:rFonts w:asciiTheme="minorHAnsi" w:eastAsia="Times New Roman" w:hAnsiTheme="minorHAnsi" w:cstheme="minorHAnsi"/>
        </w:rPr>
      </w:pPr>
      <w:r w:rsidRPr="003A3546">
        <w:rPr>
          <w:rFonts w:asciiTheme="minorHAnsi" w:eastAsia="Times New Roman" w:hAnsiTheme="minorHAnsi" w:cstheme="minorHAnsi"/>
          <w:i/>
        </w:rPr>
        <w:t>PLOS Computational Biology</w:t>
      </w:r>
      <w:r w:rsidRPr="003A3546">
        <w:rPr>
          <w:rFonts w:asciiTheme="minorHAnsi" w:eastAsia="Times New Roman" w:hAnsiTheme="minorHAnsi" w:cstheme="minorHAnsi"/>
        </w:rPr>
        <w:t xml:space="preserve"> (</w:t>
      </w:r>
      <w:hyperlink r:id="rId14" w:history="1">
        <w:r w:rsidRPr="0004723A">
          <w:rPr>
            <w:rStyle w:val="Hyperlink"/>
            <w:rFonts w:asciiTheme="minorHAnsi" w:eastAsia="Times New Roman" w:hAnsiTheme="minorHAnsi" w:cstheme="minorHAnsi"/>
          </w:rPr>
          <w:t>www.ploscompbiol.org</w:t>
        </w:r>
      </w:hyperlink>
      <w:r w:rsidRPr="003A3546">
        <w:rPr>
          <w:rFonts w:asciiTheme="minorHAnsi" w:eastAsia="Times New Roman" w:hAnsiTheme="minorHAnsi" w:cstheme="minorHAnsi"/>
        </w:rPr>
        <w:t>) features works of exceptional significance that further our understanding of living systems at all scales through the application of computational methods.</w:t>
      </w:r>
      <w:r w:rsidR="002811C1">
        <w:rPr>
          <w:rFonts w:asciiTheme="minorHAnsi" w:eastAsia="Times New Roman" w:hAnsiTheme="minorHAnsi" w:cstheme="minorHAnsi"/>
        </w:rPr>
        <w:t xml:space="preserve"> </w:t>
      </w:r>
      <w:r w:rsidRPr="003A3546">
        <w:rPr>
          <w:rFonts w:asciiTheme="minorHAnsi" w:eastAsia="Times New Roman" w:hAnsiTheme="minorHAnsi" w:cstheme="minorHAnsi"/>
        </w:rPr>
        <w:t>For more information follow @</w:t>
      </w:r>
      <w:proofErr w:type="spellStart"/>
      <w:r w:rsidRPr="003A3546">
        <w:rPr>
          <w:rFonts w:asciiTheme="minorHAnsi" w:eastAsia="Times New Roman" w:hAnsiTheme="minorHAnsi" w:cstheme="minorHAnsi"/>
        </w:rPr>
        <w:t>PLOSCompBiol</w:t>
      </w:r>
      <w:proofErr w:type="spellEnd"/>
      <w:r w:rsidRPr="003A3546">
        <w:rPr>
          <w:rFonts w:asciiTheme="minorHAnsi" w:eastAsia="Times New Roman" w:hAnsiTheme="minorHAnsi" w:cstheme="minorHAnsi"/>
        </w:rPr>
        <w:t xml:space="preserve"> on Twitter or contact </w:t>
      </w:r>
      <w:hyperlink r:id="rId15" w:history="1">
        <w:r w:rsidRPr="003A3546">
          <w:rPr>
            <w:rStyle w:val="Hyperlink"/>
            <w:rFonts w:asciiTheme="minorHAnsi" w:eastAsia="Times New Roman" w:hAnsiTheme="minorHAnsi" w:cstheme="minorHAnsi"/>
          </w:rPr>
          <w:t>ploscompbiol@plos.org</w:t>
        </w:r>
      </w:hyperlink>
      <w:r w:rsidRPr="003A3546">
        <w:rPr>
          <w:rFonts w:asciiTheme="minorHAnsi" w:eastAsia="Times New Roman" w:hAnsiTheme="minorHAnsi" w:cstheme="minorHAnsi"/>
        </w:rPr>
        <w:t>.</w:t>
      </w:r>
    </w:p>
    <w:p w14:paraId="30227F31" w14:textId="77777777" w:rsidR="003A3546" w:rsidRDefault="003A3546" w:rsidP="003A3546">
      <w:pPr>
        <w:rPr>
          <w:rFonts w:asciiTheme="minorHAnsi" w:eastAsia="Times New Roman" w:hAnsiTheme="minorHAnsi" w:cstheme="minorHAnsi"/>
        </w:rPr>
      </w:pPr>
    </w:p>
    <w:p w14:paraId="2B8C26A0" w14:textId="4BE1FB28" w:rsidR="006B5A51" w:rsidRPr="005E1C15" w:rsidRDefault="00C7147B" w:rsidP="006B5A51">
      <w:pPr>
        <w:rPr>
          <w:rFonts w:asciiTheme="minorHAnsi" w:eastAsia="Times New Roman" w:hAnsiTheme="minorHAnsi" w:cstheme="minorHAnsi"/>
          <w:b/>
        </w:rPr>
      </w:pPr>
      <w:r>
        <w:rPr>
          <w:rFonts w:asciiTheme="minorHAnsi" w:eastAsia="Times New Roman" w:hAnsiTheme="minorHAnsi" w:cstheme="minorHAnsi"/>
          <w:b/>
        </w:rPr>
        <w:t xml:space="preserve">Media and Copyright </w:t>
      </w:r>
      <w:r w:rsidR="006B5A51" w:rsidRPr="005E1C15">
        <w:rPr>
          <w:rFonts w:asciiTheme="minorHAnsi" w:eastAsia="Times New Roman" w:hAnsiTheme="minorHAnsi" w:cstheme="minorHAnsi"/>
          <w:b/>
        </w:rPr>
        <w:t>Information</w:t>
      </w:r>
    </w:p>
    <w:p w14:paraId="602A6446" w14:textId="122C4ECE" w:rsidR="00C7147B" w:rsidRDefault="006B5A51" w:rsidP="006B5A51">
      <w:pPr>
        <w:rPr>
          <w:rFonts w:asciiTheme="minorHAnsi" w:eastAsia="Times New Roman" w:hAnsiTheme="minorHAnsi" w:cstheme="minorHAnsi"/>
        </w:rPr>
      </w:pPr>
      <w:r w:rsidRPr="006B5A51">
        <w:rPr>
          <w:rFonts w:asciiTheme="minorHAnsi" w:eastAsia="Times New Roman" w:hAnsiTheme="minorHAnsi" w:cstheme="minorHAnsi"/>
        </w:rPr>
        <w:t xml:space="preserve">For information about </w:t>
      </w:r>
      <w:r w:rsidRPr="004C4BF5">
        <w:rPr>
          <w:rFonts w:asciiTheme="minorHAnsi" w:eastAsia="Times New Roman" w:hAnsiTheme="minorHAnsi" w:cstheme="minorHAnsi"/>
          <w:i/>
        </w:rPr>
        <w:t xml:space="preserve">PLOS </w:t>
      </w:r>
      <w:r w:rsidR="004C4BF5" w:rsidRPr="004C4BF5">
        <w:rPr>
          <w:rFonts w:asciiTheme="minorHAnsi" w:eastAsia="Times New Roman" w:hAnsiTheme="minorHAnsi" w:cstheme="minorHAnsi"/>
          <w:i/>
        </w:rPr>
        <w:t xml:space="preserve">Computational </w:t>
      </w:r>
      <w:r w:rsidRPr="004C4BF5">
        <w:rPr>
          <w:rFonts w:asciiTheme="minorHAnsi" w:eastAsia="Times New Roman" w:hAnsiTheme="minorHAnsi" w:cstheme="minorHAnsi"/>
          <w:i/>
        </w:rPr>
        <w:t>Biology</w:t>
      </w:r>
      <w:r w:rsidRPr="006B5A51">
        <w:rPr>
          <w:rFonts w:asciiTheme="minorHAnsi" w:eastAsia="Times New Roman" w:hAnsiTheme="minorHAnsi" w:cstheme="minorHAnsi"/>
        </w:rPr>
        <w:t xml:space="preserve"> relevant to journalists, bloggers and press officers, including details of our press release process and embargo policy, visit </w:t>
      </w:r>
      <w:hyperlink r:id="rId16" w:history="1">
        <w:r w:rsidR="004C4BF5" w:rsidRPr="0004723A">
          <w:rPr>
            <w:rStyle w:val="Hyperlink"/>
            <w:rFonts w:asciiTheme="minorHAnsi" w:eastAsia="Times New Roman" w:hAnsiTheme="minorHAnsi" w:cstheme="minorHAnsi"/>
          </w:rPr>
          <w:t>http://journals.plos.org/ploscompbiol/s/press-and-media</w:t>
        </w:r>
      </w:hyperlink>
      <w:r w:rsidR="004C4BF5">
        <w:rPr>
          <w:rFonts w:asciiTheme="minorHAnsi" w:eastAsia="Times New Roman" w:hAnsiTheme="minorHAnsi" w:cstheme="minorHAnsi"/>
        </w:rPr>
        <w:t xml:space="preserve"> </w:t>
      </w:r>
      <w:r>
        <w:rPr>
          <w:rFonts w:asciiTheme="minorHAnsi" w:eastAsia="Times New Roman" w:hAnsiTheme="minorHAnsi" w:cstheme="minorHAnsi"/>
        </w:rPr>
        <w:t xml:space="preserve">. </w:t>
      </w:r>
    </w:p>
    <w:p w14:paraId="536FDE0A" w14:textId="77777777" w:rsidR="00C7147B" w:rsidRDefault="00C7147B" w:rsidP="006B5A51">
      <w:pPr>
        <w:rPr>
          <w:rFonts w:asciiTheme="minorHAnsi" w:eastAsia="Times New Roman" w:hAnsiTheme="minorHAnsi" w:cstheme="minorHAnsi"/>
        </w:rPr>
      </w:pPr>
    </w:p>
    <w:p w14:paraId="59DA6CC8" w14:textId="5555B0E3" w:rsidR="006B5A51" w:rsidRPr="006B5A51" w:rsidRDefault="006B5A51" w:rsidP="006B5A51">
      <w:pPr>
        <w:rPr>
          <w:rFonts w:asciiTheme="minorHAnsi" w:eastAsia="Times New Roman" w:hAnsiTheme="minorHAnsi" w:cstheme="minorHAnsi"/>
        </w:rPr>
      </w:pPr>
      <w:r w:rsidRPr="006B5A51">
        <w:rPr>
          <w:rFonts w:asciiTheme="minorHAnsi" w:eastAsia="Times New Roman" w:hAnsiTheme="minorHAnsi" w:cstheme="minorHAnsi"/>
        </w:rPr>
        <w:t xml:space="preserve">PLOS Journals publish under a </w:t>
      </w:r>
      <w:hyperlink r:id="rId17" w:history="1">
        <w:r w:rsidRPr="006B5A51">
          <w:rPr>
            <w:rStyle w:val="Hyperlink"/>
            <w:rFonts w:asciiTheme="minorHAnsi" w:eastAsia="Times New Roman" w:hAnsiTheme="minorHAnsi" w:cstheme="minorHAnsi"/>
          </w:rPr>
          <w:t>Creative Commons Attribution License</w:t>
        </w:r>
      </w:hyperlink>
      <w:r w:rsidRPr="006B5A51">
        <w:rPr>
          <w:rFonts w:asciiTheme="minorHAnsi" w:eastAsia="Times New Roman" w:hAnsiTheme="minorHAnsi" w:cstheme="minorHAnsi"/>
        </w:rPr>
        <w:t xml:space="preserve">, which permits free reuse of all materials published with the article, so long as the work is cited.  </w:t>
      </w:r>
    </w:p>
    <w:p w14:paraId="134A3AE1" w14:textId="77777777" w:rsidR="005E1C15" w:rsidRPr="005E1C15" w:rsidRDefault="005E1C15" w:rsidP="005E1C15">
      <w:pPr>
        <w:rPr>
          <w:rFonts w:asciiTheme="minorHAnsi" w:eastAsia="Times New Roman" w:hAnsiTheme="minorHAnsi" w:cstheme="minorHAnsi"/>
        </w:rPr>
      </w:pPr>
    </w:p>
    <w:p w14:paraId="21C18ADA" w14:textId="77777777" w:rsidR="005E1C15" w:rsidRPr="005E1C15" w:rsidRDefault="005E1C15" w:rsidP="005E1C15">
      <w:pPr>
        <w:rPr>
          <w:rFonts w:asciiTheme="minorHAnsi" w:eastAsia="Times New Roman" w:hAnsiTheme="minorHAnsi" w:cstheme="minorHAnsi"/>
        </w:rPr>
      </w:pPr>
      <w:r w:rsidRPr="005E1C15">
        <w:rPr>
          <w:rStyle w:val="Strong"/>
          <w:rFonts w:asciiTheme="minorHAnsi" w:eastAsia="Times New Roman" w:hAnsiTheme="minorHAnsi" w:cstheme="minorHAnsi"/>
        </w:rPr>
        <w:t>About the Public Library of Science</w:t>
      </w:r>
      <w:r w:rsidRPr="005E1C15">
        <w:rPr>
          <w:rFonts w:asciiTheme="minorHAnsi" w:eastAsia="Times New Roman" w:hAnsiTheme="minorHAnsi" w:cstheme="minorHAnsi"/>
        </w:rPr>
        <w:br/>
        <w:t xml:space="preserve">The Public Library of Science (PLOS) </w:t>
      </w:r>
      <w:r w:rsidRPr="005E1C15">
        <w:rPr>
          <w:rFonts w:asciiTheme="minorHAnsi" w:hAnsiTheme="minorHAnsi" w:cstheme="minorHAnsi"/>
        </w:rPr>
        <w:t xml:space="preserve">PLOS is a nonprofit publisher and advocacy organization founded to accelerate progress in science and medicine by leading a transformation in research </w:t>
      </w:r>
      <w:r w:rsidRPr="005E1C15">
        <w:rPr>
          <w:rFonts w:asciiTheme="minorHAnsi" w:hAnsiTheme="minorHAnsi" w:cstheme="minorHAnsi"/>
        </w:rPr>
        <w:lastRenderedPageBreak/>
        <w:t>communication.</w:t>
      </w:r>
      <w:r w:rsidRPr="005E1C15">
        <w:rPr>
          <w:rFonts w:asciiTheme="minorHAnsi" w:eastAsia="Times New Roman" w:hAnsiTheme="minorHAnsi" w:cstheme="minorHAnsi"/>
        </w:rPr>
        <w:t xml:space="preserve"> For more information, visit </w:t>
      </w:r>
      <w:hyperlink r:id="rId18" w:history="1">
        <w:r w:rsidRPr="005E1C15">
          <w:rPr>
            <w:rStyle w:val="Hyperlink"/>
            <w:rFonts w:asciiTheme="minorHAnsi" w:eastAsia="Times New Roman" w:hAnsiTheme="minorHAnsi" w:cstheme="minorHAnsi"/>
          </w:rPr>
          <w:t>http://www.plos.org</w:t>
        </w:r>
      </w:hyperlink>
      <w:r w:rsidRPr="005E1C15">
        <w:rPr>
          <w:rFonts w:asciiTheme="minorHAnsi" w:eastAsia="Times New Roman" w:hAnsiTheme="minorHAnsi" w:cstheme="minorHAnsi"/>
        </w:rPr>
        <w:t>.</w:t>
      </w:r>
      <w:r w:rsidRPr="005E1C15">
        <w:rPr>
          <w:rFonts w:asciiTheme="minorHAnsi" w:eastAsia="Times New Roman" w:hAnsiTheme="minorHAnsi" w:cstheme="minorHAnsi"/>
        </w:rPr>
        <w:br/>
        <w:t> </w:t>
      </w:r>
    </w:p>
    <w:p w14:paraId="369053F1" w14:textId="77777777" w:rsidR="006B5A51" w:rsidRPr="005E1C15" w:rsidRDefault="006B5A51" w:rsidP="006B5A51">
      <w:pPr>
        <w:rPr>
          <w:rFonts w:asciiTheme="minorHAnsi" w:eastAsia="Times New Roman" w:hAnsiTheme="minorHAnsi" w:cstheme="minorHAnsi"/>
        </w:rPr>
      </w:pPr>
      <w:r w:rsidRPr="005E1C15">
        <w:rPr>
          <w:rFonts w:asciiTheme="minorHAnsi" w:eastAsia="Times New Roman" w:hAnsiTheme="minorHAnsi" w:cstheme="minorHAnsi"/>
          <w:b/>
        </w:rPr>
        <w:softHyphen/>
      </w:r>
      <w:r w:rsidRPr="005E1C15">
        <w:rPr>
          <w:rFonts w:asciiTheme="minorHAnsi" w:eastAsia="Times New Roman" w:hAnsiTheme="minorHAnsi" w:cstheme="minorHAnsi"/>
          <w:b/>
        </w:rPr>
        <w:softHyphen/>
        <w:t>Disclaimer</w:t>
      </w:r>
      <w:r w:rsidRPr="005E1C15">
        <w:rPr>
          <w:rFonts w:asciiTheme="minorHAnsi" w:eastAsia="Times New Roman" w:hAnsiTheme="minorHAnsi" w:cstheme="minorHAnsi"/>
        </w:rPr>
        <w:t xml:space="preserve"> </w:t>
      </w:r>
    </w:p>
    <w:p w14:paraId="12743876" w14:textId="19A6A4B3" w:rsidR="006B5A51" w:rsidRDefault="006B5A51" w:rsidP="006B5A51">
      <w:pPr>
        <w:rPr>
          <w:rFonts w:asciiTheme="minorHAnsi" w:eastAsia="Times New Roman" w:hAnsiTheme="minorHAnsi" w:cstheme="minorHAnsi"/>
        </w:rPr>
      </w:pPr>
      <w:r w:rsidRPr="005E1C15">
        <w:rPr>
          <w:rFonts w:asciiTheme="minorHAnsi" w:eastAsia="Times New Roman" w:hAnsiTheme="minorHAnsi" w:cstheme="minorHAnsi"/>
        </w:rPr>
        <w:t xml:space="preserve">This press release refers to upcoming articles in </w:t>
      </w:r>
      <w:r w:rsidR="00F924A4">
        <w:rPr>
          <w:rFonts w:asciiTheme="minorHAnsi" w:eastAsia="Times New Roman" w:hAnsiTheme="minorHAnsi" w:cstheme="minorHAnsi"/>
          <w:i/>
        </w:rPr>
        <w:t>PLOS Computational Biology</w:t>
      </w:r>
      <w:r w:rsidRPr="005E1C15">
        <w:rPr>
          <w:rFonts w:asciiTheme="minorHAnsi" w:eastAsia="Times New Roman" w:hAnsiTheme="minorHAnsi" w:cstheme="minorHAnsi"/>
        </w:rPr>
        <w:t>. The releases have been provided by the article authors and/or journal staff. Any opinions expressed in these are the personal views of the contributors, and do not necessarily represent the views or policies of PLOS. PLOS expressly disclaims any and all warranties and liability in connection with the information found in the release and article and your use of such information.</w:t>
      </w:r>
    </w:p>
    <w:p w14:paraId="0E989401" w14:textId="77777777" w:rsidR="006B5A51" w:rsidRDefault="006B5A51" w:rsidP="006B5A51">
      <w:pPr>
        <w:rPr>
          <w:rFonts w:asciiTheme="minorHAnsi" w:eastAsia="Times New Roman" w:hAnsiTheme="minorHAnsi" w:cstheme="minorHAnsi"/>
        </w:rPr>
      </w:pPr>
    </w:p>
    <w:p w14:paraId="2965C6C2" w14:textId="77777777" w:rsidR="005E1C15" w:rsidRPr="005E1C15" w:rsidRDefault="005E1C15" w:rsidP="005E1C15">
      <w:pPr>
        <w:rPr>
          <w:rFonts w:asciiTheme="minorHAnsi" w:eastAsia="Times New Roman" w:hAnsiTheme="minorHAnsi" w:cstheme="minorHAnsi"/>
        </w:rPr>
      </w:pPr>
      <w:r w:rsidRPr="005E1C15">
        <w:rPr>
          <w:rFonts w:asciiTheme="minorHAnsi" w:eastAsia="Times New Roman" w:hAnsiTheme="minorHAnsi" w:cstheme="minorHAnsi"/>
        </w:rPr>
        <w:t>Back to the Top</w:t>
      </w:r>
    </w:p>
    <w:p w14:paraId="5820B185" w14:textId="77777777" w:rsidR="00186903" w:rsidRPr="008F1165" w:rsidRDefault="00186903" w:rsidP="008F1165">
      <w:pPr>
        <w:rPr>
          <w:rFonts w:asciiTheme="minorHAnsi" w:eastAsia="Times New Roman" w:hAnsiTheme="minorHAnsi" w:cstheme="minorHAnsi"/>
        </w:rPr>
      </w:pPr>
    </w:p>
    <w:sectPr w:rsidR="00186903" w:rsidRPr="008F1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C60D4" w14:textId="77777777" w:rsidR="001365DB" w:rsidRDefault="001365DB" w:rsidP="00805FD9">
      <w:r>
        <w:separator/>
      </w:r>
    </w:p>
  </w:endnote>
  <w:endnote w:type="continuationSeparator" w:id="0">
    <w:p w14:paraId="00DE3DBA" w14:textId="77777777" w:rsidR="001365DB" w:rsidRDefault="001365DB" w:rsidP="00805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5AFC4" w14:textId="77777777" w:rsidR="001365DB" w:rsidRDefault="001365DB" w:rsidP="00805FD9">
      <w:r>
        <w:separator/>
      </w:r>
    </w:p>
  </w:footnote>
  <w:footnote w:type="continuationSeparator" w:id="0">
    <w:p w14:paraId="2BE2F306" w14:textId="77777777" w:rsidR="001365DB" w:rsidRDefault="001365DB" w:rsidP="00805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097"/>
    <w:multiLevelType w:val="hybridMultilevel"/>
    <w:tmpl w:val="23F494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5B183B"/>
    <w:multiLevelType w:val="hybridMultilevel"/>
    <w:tmpl w:val="807C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1889"/>
    <w:multiLevelType w:val="hybridMultilevel"/>
    <w:tmpl w:val="EE90C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0D33D1"/>
    <w:multiLevelType w:val="hybridMultilevel"/>
    <w:tmpl w:val="D4F68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6A3652"/>
    <w:multiLevelType w:val="hybridMultilevel"/>
    <w:tmpl w:val="C6CE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84D79"/>
    <w:multiLevelType w:val="hybridMultilevel"/>
    <w:tmpl w:val="B8FAF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F812CD"/>
    <w:multiLevelType w:val="hybridMultilevel"/>
    <w:tmpl w:val="CB00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A7705"/>
    <w:multiLevelType w:val="hybridMultilevel"/>
    <w:tmpl w:val="9230D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E97AD7"/>
    <w:multiLevelType w:val="hybridMultilevel"/>
    <w:tmpl w:val="A266D056"/>
    <w:lvl w:ilvl="0" w:tplc="CE647F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82019"/>
    <w:multiLevelType w:val="hybridMultilevel"/>
    <w:tmpl w:val="3C34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D22B6"/>
    <w:multiLevelType w:val="hybridMultilevel"/>
    <w:tmpl w:val="D14E51CC"/>
    <w:lvl w:ilvl="0" w:tplc="0AB88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76F1A"/>
    <w:multiLevelType w:val="hybridMultilevel"/>
    <w:tmpl w:val="1C1C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F506C"/>
    <w:multiLevelType w:val="hybridMultilevel"/>
    <w:tmpl w:val="1168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30CBB"/>
    <w:multiLevelType w:val="hybridMultilevel"/>
    <w:tmpl w:val="1D20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E14D2"/>
    <w:multiLevelType w:val="multilevel"/>
    <w:tmpl w:val="C3E0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96EC6"/>
    <w:multiLevelType w:val="hybridMultilevel"/>
    <w:tmpl w:val="C104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5578D"/>
    <w:multiLevelType w:val="hybridMultilevel"/>
    <w:tmpl w:val="14A2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D4F14"/>
    <w:multiLevelType w:val="hybridMultilevel"/>
    <w:tmpl w:val="FAFC5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B86B57"/>
    <w:multiLevelType w:val="hybridMultilevel"/>
    <w:tmpl w:val="B0986614"/>
    <w:lvl w:ilvl="0" w:tplc="D4F6A2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56CE1"/>
    <w:multiLevelType w:val="hybridMultilevel"/>
    <w:tmpl w:val="6D4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50A48"/>
    <w:multiLevelType w:val="hybridMultilevel"/>
    <w:tmpl w:val="1882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E7CFE"/>
    <w:multiLevelType w:val="hybridMultilevel"/>
    <w:tmpl w:val="FF92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A4747"/>
    <w:multiLevelType w:val="hybridMultilevel"/>
    <w:tmpl w:val="6DBC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809FE"/>
    <w:multiLevelType w:val="hybridMultilevel"/>
    <w:tmpl w:val="2A4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0C69D1"/>
    <w:multiLevelType w:val="hybridMultilevel"/>
    <w:tmpl w:val="8954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F7DE4"/>
    <w:multiLevelType w:val="hybridMultilevel"/>
    <w:tmpl w:val="CFA4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01099"/>
    <w:multiLevelType w:val="hybridMultilevel"/>
    <w:tmpl w:val="C8E8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7"/>
  </w:num>
  <w:num w:numId="4">
    <w:abstractNumId w:val="5"/>
  </w:num>
  <w:num w:numId="5">
    <w:abstractNumId w:val="3"/>
  </w:num>
  <w:num w:numId="6">
    <w:abstractNumId w:val="8"/>
  </w:num>
  <w:num w:numId="7">
    <w:abstractNumId w:val="6"/>
  </w:num>
  <w:num w:numId="8">
    <w:abstractNumId w:val="0"/>
  </w:num>
  <w:num w:numId="9">
    <w:abstractNumId w:val="23"/>
  </w:num>
  <w:num w:numId="10">
    <w:abstractNumId w:val="4"/>
  </w:num>
  <w:num w:numId="11">
    <w:abstractNumId w:val="10"/>
  </w:num>
  <w:num w:numId="12">
    <w:abstractNumId w:val="19"/>
  </w:num>
  <w:num w:numId="13">
    <w:abstractNumId w:val="9"/>
  </w:num>
  <w:num w:numId="14">
    <w:abstractNumId w:val="21"/>
  </w:num>
  <w:num w:numId="15">
    <w:abstractNumId w:val="11"/>
  </w:num>
  <w:num w:numId="16">
    <w:abstractNumId w:val="7"/>
  </w:num>
  <w:num w:numId="17">
    <w:abstractNumId w:val="26"/>
  </w:num>
  <w:num w:numId="18">
    <w:abstractNumId w:val="25"/>
  </w:num>
  <w:num w:numId="19">
    <w:abstractNumId w:val="13"/>
  </w:num>
  <w:num w:numId="20">
    <w:abstractNumId w:val="2"/>
  </w:num>
  <w:num w:numId="21">
    <w:abstractNumId w:val="12"/>
  </w:num>
  <w:num w:numId="22">
    <w:abstractNumId w:val="24"/>
  </w:num>
  <w:num w:numId="23">
    <w:abstractNumId w:val="15"/>
  </w:num>
  <w:num w:numId="24">
    <w:abstractNumId w:val="20"/>
  </w:num>
  <w:num w:numId="25">
    <w:abstractNumId w:val="1"/>
  </w:num>
  <w:num w:numId="26">
    <w:abstractNumId w:val="1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0C"/>
    <w:rsid w:val="00000074"/>
    <w:rsid w:val="00001316"/>
    <w:rsid w:val="00001889"/>
    <w:rsid w:val="000020C6"/>
    <w:rsid w:val="00002527"/>
    <w:rsid w:val="00002C9B"/>
    <w:rsid w:val="00004C64"/>
    <w:rsid w:val="0000590D"/>
    <w:rsid w:val="0001265F"/>
    <w:rsid w:val="00015983"/>
    <w:rsid w:val="00020F49"/>
    <w:rsid w:val="00027E61"/>
    <w:rsid w:val="000305E0"/>
    <w:rsid w:val="00035763"/>
    <w:rsid w:val="00036775"/>
    <w:rsid w:val="000368B3"/>
    <w:rsid w:val="00040E7A"/>
    <w:rsid w:val="00042DA2"/>
    <w:rsid w:val="00044092"/>
    <w:rsid w:val="0005040C"/>
    <w:rsid w:val="00053591"/>
    <w:rsid w:val="0005540E"/>
    <w:rsid w:val="0005699C"/>
    <w:rsid w:val="0005795A"/>
    <w:rsid w:val="00060B51"/>
    <w:rsid w:val="000627CC"/>
    <w:rsid w:val="00063BDA"/>
    <w:rsid w:val="00066AD6"/>
    <w:rsid w:val="00067DB7"/>
    <w:rsid w:val="00073135"/>
    <w:rsid w:val="00075533"/>
    <w:rsid w:val="00081E55"/>
    <w:rsid w:val="000824A5"/>
    <w:rsid w:val="00085105"/>
    <w:rsid w:val="0008665B"/>
    <w:rsid w:val="000869DA"/>
    <w:rsid w:val="0008791D"/>
    <w:rsid w:val="00087F4E"/>
    <w:rsid w:val="000905B4"/>
    <w:rsid w:val="000918BB"/>
    <w:rsid w:val="00093DA6"/>
    <w:rsid w:val="00097BC3"/>
    <w:rsid w:val="000A6C08"/>
    <w:rsid w:val="000B052C"/>
    <w:rsid w:val="000B4DAE"/>
    <w:rsid w:val="000B7C17"/>
    <w:rsid w:val="000C75E9"/>
    <w:rsid w:val="000E0EC9"/>
    <w:rsid w:val="000E459E"/>
    <w:rsid w:val="000F3822"/>
    <w:rsid w:val="000F6880"/>
    <w:rsid w:val="001004F6"/>
    <w:rsid w:val="00103784"/>
    <w:rsid w:val="00103DA1"/>
    <w:rsid w:val="00105337"/>
    <w:rsid w:val="00114667"/>
    <w:rsid w:val="0013093C"/>
    <w:rsid w:val="00131B4F"/>
    <w:rsid w:val="00133DF2"/>
    <w:rsid w:val="001352DD"/>
    <w:rsid w:val="001365DB"/>
    <w:rsid w:val="00141364"/>
    <w:rsid w:val="001438D9"/>
    <w:rsid w:val="00144961"/>
    <w:rsid w:val="001502DF"/>
    <w:rsid w:val="00150B86"/>
    <w:rsid w:val="001526AA"/>
    <w:rsid w:val="00154831"/>
    <w:rsid w:val="0016138A"/>
    <w:rsid w:val="0016442D"/>
    <w:rsid w:val="001665E9"/>
    <w:rsid w:val="0016702B"/>
    <w:rsid w:val="00167651"/>
    <w:rsid w:val="00172CFF"/>
    <w:rsid w:val="00172F59"/>
    <w:rsid w:val="001739C9"/>
    <w:rsid w:val="00175B22"/>
    <w:rsid w:val="00176745"/>
    <w:rsid w:val="00177A38"/>
    <w:rsid w:val="00180DE5"/>
    <w:rsid w:val="00181C77"/>
    <w:rsid w:val="00182AF2"/>
    <w:rsid w:val="00186559"/>
    <w:rsid w:val="00186903"/>
    <w:rsid w:val="00191686"/>
    <w:rsid w:val="001945B3"/>
    <w:rsid w:val="00194C84"/>
    <w:rsid w:val="00194DAB"/>
    <w:rsid w:val="001A273E"/>
    <w:rsid w:val="001B1DEC"/>
    <w:rsid w:val="001C7860"/>
    <w:rsid w:val="001E3220"/>
    <w:rsid w:val="001E65FF"/>
    <w:rsid w:val="001F54F2"/>
    <w:rsid w:val="00200794"/>
    <w:rsid w:val="0020475B"/>
    <w:rsid w:val="002076D2"/>
    <w:rsid w:val="002115B0"/>
    <w:rsid w:val="002142FC"/>
    <w:rsid w:val="00224E4B"/>
    <w:rsid w:val="00227B5F"/>
    <w:rsid w:val="00232177"/>
    <w:rsid w:val="00232B52"/>
    <w:rsid w:val="00243BCC"/>
    <w:rsid w:val="00254FD1"/>
    <w:rsid w:val="00260BFF"/>
    <w:rsid w:val="002631C6"/>
    <w:rsid w:val="00264EB2"/>
    <w:rsid w:val="00265461"/>
    <w:rsid w:val="00270A7F"/>
    <w:rsid w:val="002717FF"/>
    <w:rsid w:val="00275ECA"/>
    <w:rsid w:val="00276C44"/>
    <w:rsid w:val="00280BAC"/>
    <w:rsid w:val="002811C1"/>
    <w:rsid w:val="0028582C"/>
    <w:rsid w:val="002864CC"/>
    <w:rsid w:val="0029380F"/>
    <w:rsid w:val="002A0791"/>
    <w:rsid w:val="002A16DE"/>
    <w:rsid w:val="002A5891"/>
    <w:rsid w:val="002A6ECA"/>
    <w:rsid w:val="002B0373"/>
    <w:rsid w:val="002B1432"/>
    <w:rsid w:val="002B379C"/>
    <w:rsid w:val="002B51EA"/>
    <w:rsid w:val="002B5F52"/>
    <w:rsid w:val="002C22A7"/>
    <w:rsid w:val="002D346A"/>
    <w:rsid w:val="002D4469"/>
    <w:rsid w:val="002D55A4"/>
    <w:rsid w:val="002D5751"/>
    <w:rsid w:val="002D7AC1"/>
    <w:rsid w:val="002E4ED4"/>
    <w:rsid w:val="002E6A2B"/>
    <w:rsid w:val="002F1F0C"/>
    <w:rsid w:val="003006C1"/>
    <w:rsid w:val="00304B27"/>
    <w:rsid w:val="00305E7B"/>
    <w:rsid w:val="00306A13"/>
    <w:rsid w:val="0030711D"/>
    <w:rsid w:val="00310D24"/>
    <w:rsid w:val="003118B9"/>
    <w:rsid w:val="00317ACA"/>
    <w:rsid w:val="00322090"/>
    <w:rsid w:val="00322E05"/>
    <w:rsid w:val="00324E04"/>
    <w:rsid w:val="00330125"/>
    <w:rsid w:val="003328C0"/>
    <w:rsid w:val="00333D60"/>
    <w:rsid w:val="00334D3E"/>
    <w:rsid w:val="00335B91"/>
    <w:rsid w:val="003415EA"/>
    <w:rsid w:val="00341B0F"/>
    <w:rsid w:val="00345147"/>
    <w:rsid w:val="003453D3"/>
    <w:rsid w:val="00346047"/>
    <w:rsid w:val="00346830"/>
    <w:rsid w:val="00346E23"/>
    <w:rsid w:val="00361F1C"/>
    <w:rsid w:val="00361F7D"/>
    <w:rsid w:val="00372636"/>
    <w:rsid w:val="00376930"/>
    <w:rsid w:val="003878DE"/>
    <w:rsid w:val="0039064C"/>
    <w:rsid w:val="00397D9C"/>
    <w:rsid w:val="003A3546"/>
    <w:rsid w:val="003B09DF"/>
    <w:rsid w:val="003B1D34"/>
    <w:rsid w:val="003B327D"/>
    <w:rsid w:val="003B3CD7"/>
    <w:rsid w:val="003B6C66"/>
    <w:rsid w:val="003C102B"/>
    <w:rsid w:val="003C25B8"/>
    <w:rsid w:val="003C4DB3"/>
    <w:rsid w:val="003D07FA"/>
    <w:rsid w:val="003D481C"/>
    <w:rsid w:val="003D7212"/>
    <w:rsid w:val="003E23F2"/>
    <w:rsid w:val="003E3221"/>
    <w:rsid w:val="003E6C80"/>
    <w:rsid w:val="003F46A3"/>
    <w:rsid w:val="003F5CF1"/>
    <w:rsid w:val="00405B24"/>
    <w:rsid w:val="00407EBC"/>
    <w:rsid w:val="004129B3"/>
    <w:rsid w:val="00413FF1"/>
    <w:rsid w:val="00414BAA"/>
    <w:rsid w:val="00426FED"/>
    <w:rsid w:val="00433CD6"/>
    <w:rsid w:val="00440B88"/>
    <w:rsid w:val="00442986"/>
    <w:rsid w:val="004444B9"/>
    <w:rsid w:val="00447A6C"/>
    <w:rsid w:val="00452D4F"/>
    <w:rsid w:val="004552DB"/>
    <w:rsid w:val="00455553"/>
    <w:rsid w:val="004576E8"/>
    <w:rsid w:val="00457994"/>
    <w:rsid w:val="00460ACA"/>
    <w:rsid w:val="0046415A"/>
    <w:rsid w:val="00466750"/>
    <w:rsid w:val="0047343C"/>
    <w:rsid w:val="00476EB9"/>
    <w:rsid w:val="0048201E"/>
    <w:rsid w:val="00486308"/>
    <w:rsid w:val="004A3E47"/>
    <w:rsid w:val="004A5C40"/>
    <w:rsid w:val="004A6FDA"/>
    <w:rsid w:val="004A74CB"/>
    <w:rsid w:val="004B1B50"/>
    <w:rsid w:val="004B4B5B"/>
    <w:rsid w:val="004B6BC5"/>
    <w:rsid w:val="004B750C"/>
    <w:rsid w:val="004C4BF5"/>
    <w:rsid w:val="004D26A9"/>
    <w:rsid w:val="004D49EF"/>
    <w:rsid w:val="004D5588"/>
    <w:rsid w:val="004E0757"/>
    <w:rsid w:val="004E25A4"/>
    <w:rsid w:val="004E3D1F"/>
    <w:rsid w:val="004E49E2"/>
    <w:rsid w:val="004E6939"/>
    <w:rsid w:val="004E78A9"/>
    <w:rsid w:val="004F1615"/>
    <w:rsid w:val="004F3B35"/>
    <w:rsid w:val="004F6E82"/>
    <w:rsid w:val="004F743F"/>
    <w:rsid w:val="00512CAB"/>
    <w:rsid w:val="00513C2D"/>
    <w:rsid w:val="005151C8"/>
    <w:rsid w:val="00520151"/>
    <w:rsid w:val="00520B2A"/>
    <w:rsid w:val="00522272"/>
    <w:rsid w:val="00522DB7"/>
    <w:rsid w:val="00524255"/>
    <w:rsid w:val="005302B4"/>
    <w:rsid w:val="00537421"/>
    <w:rsid w:val="0054513B"/>
    <w:rsid w:val="00550FA7"/>
    <w:rsid w:val="00551DA5"/>
    <w:rsid w:val="00555B82"/>
    <w:rsid w:val="00555D8B"/>
    <w:rsid w:val="005579B6"/>
    <w:rsid w:val="00557D6B"/>
    <w:rsid w:val="005613CC"/>
    <w:rsid w:val="005622C8"/>
    <w:rsid w:val="00567120"/>
    <w:rsid w:val="005731CE"/>
    <w:rsid w:val="00580294"/>
    <w:rsid w:val="00597566"/>
    <w:rsid w:val="005A1F04"/>
    <w:rsid w:val="005A626E"/>
    <w:rsid w:val="005B11BF"/>
    <w:rsid w:val="005B53FB"/>
    <w:rsid w:val="005B5443"/>
    <w:rsid w:val="005B5782"/>
    <w:rsid w:val="005B724E"/>
    <w:rsid w:val="005B78F9"/>
    <w:rsid w:val="005C1A61"/>
    <w:rsid w:val="005C41AE"/>
    <w:rsid w:val="005C6326"/>
    <w:rsid w:val="005C66BD"/>
    <w:rsid w:val="005C73E7"/>
    <w:rsid w:val="005C7C36"/>
    <w:rsid w:val="005D1223"/>
    <w:rsid w:val="005D3BE9"/>
    <w:rsid w:val="005D6189"/>
    <w:rsid w:val="005E1194"/>
    <w:rsid w:val="005E1920"/>
    <w:rsid w:val="005E1C15"/>
    <w:rsid w:val="005E223C"/>
    <w:rsid w:val="005E5E5D"/>
    <w:rsid w:val="005E6541"/>
    <w:rsid w:val="005E66CC"/>
    <w:rsid w:val="005F190C"/>
    <w:rsid w:val="005F208B"/>
    <w:rsid w:val="005F36D2"/>
    <w:rsid w:val="005F3F6F"/>
    <w:rsid w:val="005F5828"/>
    <w:rsid w:val="0061359F"/>
    <w:rsid w:val="00614CE5"/>
    <w:rsid w:val="00617B4D"/>
    <w:rsid w:val="00623338"/>
    <w:rsid w:val="00637BEB"/>
    <w:rsid w:val="006408D3"/>
    <w:rsid w:val="00642268"/>
    <w:rsid w:val="00642A49"/>
    <w:rsid w:val="006449EF"/>
    <w:rsid w:val="00644C6E"/>
    <w:rsid w:val="006514D2"/>
    <w:rsid w:val="006572C9"/>
    <w:rsid w:val="00660B00"/>
    <w:rsid w:val="006628F1"/>
    <w:rsid w:val="006755B1"/>
    <w:rsid w:val="00675D8F"/>
    <w:rsid w:val="00675FA3"/>
    <w:rsid w:val="00682741"/>
    <w:rsid w:val="00687842"/>
    <w:rsid w:val="00690E05"/>
    <w:rsid w:val="00691D1C"/>
    <w:rsid w:val="00693537"/>
    <w:rsid w:val="00695919"/>
    <w:rsid w:val="006A460C"/>
    <w:rsid w:val="006A5418"/>
    <w:rsid w:val="006B3C77"/>
    <w:rsid w:val="006B3FD8"/>
    <w:rsid w:val="006B5A51"/>
    <w:rsid w:val="006B7F34"/>
    <w:rsid w:val="006C00C2"/>
    <w:rsid w:val="006C078E"/>
    <w:rsid w:val="006C6FC3"/>
    <w:rsid w:val="006C74BB"/>
    <w:rsid w:val="006D10DF"/>
    <w:rsid w:val="006D1F43"/>
    <w:rsid w:val="006D2663"/>
    <w:rsid w:val="006D2C94"/>
    <w:rsid w:val="006E14BE"/>
    <w:rsid w:val="006E4458"/>
    <w:rsid w:val="006E5068"/>
    <w:rsid w:val="006E6CBE"/>
    <w:rsid w:val="006F1B46"/>
    <w:rsid w:val="006F1C41"/>
    <w:rsid w:val="00700709"/>
    <w:rsid w:val="00702FB2"/>
    <w:rsid w:val="00705F18"/>
    <w:rsid w:val="007064C1"/>
    <w:rsid w:val="007075A5"/>
    <w:rsid w:val="007143E5"/>
    <w:rsid w:val="007153A4"/>
    <w:rsid w:val="00715E1B"/>
    <w:rsid w:val="00716F93"/>
    <w:rsid w:val="00720700"/>
    <w:rsid w:val="007216E6"/>
    <w:rsid w:val="00722B3F"/>
    <w:rsid w:val="00732AB1"/>
    <w:rsid w:val="00741A61"/>
    <w:rsid w:val="00744417"/>
    <w:rsid w:val="00744F63"/>
    <w:rsid w:val="00746536"/>
    <w:rsid w:val="00750A68"/>
    <w:rsid w:val="00751BE1"/>
    <w:rsid w:val="00752630"/>
    <w:rsid w:val="007543BF"/>
    <w:rsid w:val="00762154"/>
    <w:rsid w:val="007735A9"/>
    <w:rsid w:val="00774826"/>
    <w:rsid w:val="0077798B"/>
    <w:rsid w:val="007815C7"/>
    <w:rsid w:val="00785F90"/>
    <w:rsid w:val="00786CE5"/>
    <w:rsid w:val="007922EA"/>
    <w:rsid w:val="00796531"/>
    <w:rsid w:val="007A0A55"/>
    <w:rsid w:val="007A4B0A"/>
    <w:rsid w:val="007A5BE8"/>
    <w:rsid w:val="007A7188"/>
    <w:rsid w:val="007A7548"/>
    <w:rsid w:val="007B0D71"/>
    <w:rsid w:val="007B1785"/>
    <w:rsid w:val="007B4E52"/>
    <w:rsid w:val="007D6D5A"/>
    <w:rsid w:val="007D7D16"/>
    <w:rsid w:val="007E1968"/>
    <w:rsid w:val="007E1D19"/>
    <w:rsid w:val="007E281E"/>
    <w:rsid w:val="007E4E4C"/>
    <w:rsid w:val="007F101C"/>
    <w:rsid w:val="008029C3"/>
    <w:rsid w:val="00805FD9"/>
    <w:rsid w:val="00807BF1"/>
    <w:rsid w:val="00821DC2"/>
    <w:rsid w:val="00823167"/>
    <w:rsid w:val="00824C4B"/>
    <w:rsid w:val="00824DD8"/>
    <w:rsid w:val="00827807"/>
    <w:rsid w:val="008323D0"/>
    <w:rsid w:val="00836F18"/>
    <w:rsid w:val="00854D95"/>
    <w:rsid w:val="00865417"/>
    <w:rsid w:val="00865E7F"/>
    <w:rsid w:val="00870BCD"/>
    <w:rsid w:val="008714B6"/>
    <w:rsid w:val="00881DCB"/>
    <w:rsid w:val="0088514B"/>
    <w:rsid w:val="008907A3"/>
    <w:rsid w:val="00890BB8"/>
    <w:rsid w:val="00890F23"/>
    <w:rsid w:val="00897AA3"/>
    <w:rsid w:val="008A3157"/>
    <w:rsid w:val="008A3818"/>
    <w:rsid w:val="008A76CD"/>
    <w:rsid w:val="008B2061"/>
    <w:rsid w:val="008B5CFD"/>
    <w:rsid w:val="008B6819"/>
    <w:rsid w:val="008C0ACD"/>
    <w:rsid w:val="008C5BD3"/>
    <w:rsid w:val="008C7F80"/>
    <w:rsid w:val="008D105F"/>
    <w:rsid w:val="008D154B"/>
    <w:rsid w:val="008D70F8"/>
    <w:rsid w:val="008E57AB"/>
    <w:rsid w:val="008F100F"/>
    <w:rsid w:val="008F1165"/>
    <w:rsid w:val="008F4790"/>
    <w:rsid w:val="00902AC2"/>
    <w:rsid w:val="00902F31"/>
    <w:rsid w:val="00905B30"/>
    <w:rsid w:val="00907DF4"/>
    <w:rsid w:val="009101E2"/>
    <w:rsid w:val="00913035"/>
    <w:rsid w:val="00922BC7"/>
    <w:rsid w:val="00926A60"/>
    <w:rsid w:val="009318AA"/>
    <w:rsid w:val="009331F5"/>
    <w:rsid w:val="0093694C"/>
    <w:rsid w:val="00936E1E"/>
    <w:rsid w:val="00942343"/>
    <w:rsid w:val="0095121D"/>
    <w:rsid w:val="0095266C"/>
    <w:rsid w:val="00953FAD"/>
    <w:rsid w:val="00954665"/>
    <w:rsid w:val="009577BB"/>
    <w:rsid w:val="009652E7"/>
    <w:rsid w:val="0096771B"/>
    <w:rsid w:val="0096798D"/>
    <w:rsid w:val="0097267A"/>
    <w:rsid w:val="00972B2A"/>
    <w:rsid w:val="00974F26"/>
    <w:rsid w:val="00974F5C"/>
    <w:rsid w:val="00975000"/>
    <w:rsid w:val="009770F1"/>
    <w:rsid w:val="00982FE6"/>
    <w:rsid w:val="00983CA1"/>
    <w:rsid w:val="00984C0D"/>
    <w:rsid w:val="009877AE"/>
    <w:rsid w:val="00992E45"/>
    <w:rsid w:val="00994FBF"/>
    <w:rsid w:val="009A0947"/>
    <w:rsid w:val="009A1F3E"/>
    <w:rsid w:val="009A1F42"/>
    <w:rsid w:val="009A35DD"/>
    <w:rsid w:val="009A7812"/>
    <w:rsid w:val="009B080B"/>
    <w:rsid w:val="009B3491"/>
    <w:rsid w:val="009B368A"/>
    <w:rsid w:val="009B503E"/>
    <w:rsid w:val="009B683B"/>
    <w:rsid w:val="009B6B88"/>
    <w:rsid w:val="009C1540"/>
    <w:rsid w:val="009C2DD2"/>
    <w:rsid w:val="009C4C64"/>
    <w:rsid w:val="009C4C85"/>
    <w:rsid w:val="009C58CA"/>
    <w:rsid w:val="009C6503"/>
    <w:rsid w:val="009D1A0F"/>
    <w:rsid w:val="009D77DA"/>
    <w:rsid w:val="009E10A2"/>
    <w:rsid w:val="009E202A"/>
    <w:rsid w:val="009E258F"/>
    <w:rsid w:val="009F2239"/>
    <w:rsid w:val="00A01AB2"/>
    <w:rsid w:val="00A02E9F"/>
    <w:rsid w:val="00A051B6"/>
    <w:rsid w:val="00A17583"/>
    <w:rsid w:val="00A214D0"/>
    <w:rsid w:val="00A2241E"/>
    <w:rsid w:val="00A23F78"/>
    <w:rsid w:val="00A24988"/>
    <w:rsid w:val="00A25BD0"/>
    <w:rsid w:val="00A333FF"/>
    <w:rsid w:val="00A34346"/>
    <w:rsid w:val="00A43385"/>
    <w:rsid w:val="00A443A5"/>
    <w:rsid w:val="00A44EE9"/>
    <w:rsid w:val="00A459EE"/>
    <w:rsid w:val="00A4758F"/>
    <w:rsid w:val="00A50916"/>
    <w:rsid w:val="00A54E97"/>
    <w:rsid w:val="00A56DA9"/>
    <w:rsid w:val="00A62540"/>
    <w:rsid w:val="00A64563"/>
    <w:rsid w:val="00A65451"/>
    <w:rsid w:val="00A76048"/>
    <w:rsid w:val="00A76D86"/>
    <w:rsid w:val="00A8104D"/>
    <w:rsid w:val="00A81293"/>
    <w:rsid w:val="00A84504"/>
    <w:rsid w:val="00A92035"/>
    <w:rsid w:val="00A95FF3"/>
    <w:rsid w:val="00A96616"/>
    <w:rsid w:val="00AA0792"/>
    <w:rsid w:val="00AA3045"/>
    <w:rsid w:val="00AA5A0B"/>
    <w:rsid w:val="00AA63AA"/>
    <w:rsid w:val="00AA7571"/>
    <w:rsid w:val="00AB1E4C"/>
    <w:rsid w:val="00AB350F"/>
    <w:rsid w:val="00AB4033"/>
    <w:rsid w:val="00AB76BD"/>
    <w:rsid w:val="00AB7D8A"/>
    <w:rsid w:val="00AC2CFC"/>
    <w:rsid w:val="00AC3720"/>
    <w:rsid w:val="00AC4721"/>
    <w:rsid w:val="00AC623B"/>
    <w:rsid w:val="00AC63F6"/>
    <w:rsid w:val="00AD0A76"/>
    <w:rsid w:val="00AD2719"/>
    <w:rsid w:val="00AD4EA0"/>
    <w:rsid w:val="00AD5B12"/>
    <w:rsid w:val="00AE015F"/>
    <w:rsid w:val="00AE49E5"/>
    <w:rsid w:val="00AE4E1E"/>
    <w:rsid w:val="00B00904"/>
    <w:rsid w:val="00B02C33"/>
    <w:rsid w:val="00B0480A"/>
    <w:rsid w:val="00B07915"/>
    <w:rsid w:val="00B10F71"/>
    <w:rsid w:val="00B17C75"/>
    <w:rsid w:val="00B21ABC"/>
    <w:rsid w:val="00B24EB0"/>
    <w:rsid w:val="00B25B21"/>
    <w:rsid w:val="00B364DA"/>
    <w:rsid w:val="00B37E57"/>
    <w:rsid w:val="00B4294E"/>
    <w:rsid w:val="00B438C1"/>
    <w:rsid w:val="00B5142E"/>
    <w:rsid w:val="00B550CE"/>
    <w:rsid w:val="00B638D3"/>
    <w:rsid w:val="00B64638"/>
    <w:rsid w:val="00B67019"/>
    <w:rsid w:val="00B71E03"/>
    <w:rsid w:val="00B72A9F"/>
    <w:rsid w:val="00B72D43"/>
    <w:rsid w:val="00B83D57"/>
    <w:rsid w:val="00B90A61"/>
    <w:rsid w:val="00B92CF3"/>
    <w:rsid w:val="00B92D4B"/>
    <w:rsid w:val="00B9341A"/>
    <w:rsid w:val="00B96F4F"/>
    <w:rsid w:val="00BA383F"/>
    <w:rsid w:val="00BB273B"/>
    <w:rsid w:val="00BB281E"/>
    <w:rsid w:val="00BC2678"/>
    <w:rsid w:val="00BC325B"/>
    <w:rsid w:val="00BD0A7D"/>
    <w:rsid w:val="00BD5677"/>
    <w:rsid w:val="00BE177A"/>
    <w:rsid w:val="00BE62CA"/>
    <w:rsid w:val="00BF0268"/>
    <w:rsid w:val="00BF4B11"/>
    <w:rsid w:val="00BF767E"/>
    <w:rsid w:val="00C0019C"/>
    <w:rsid w:val="00C0136B"/>
    <w:rsid w:val="00C079AC"/>
    <w:rsid w:val="00C07C7D"/>
    <w:rsid w:val="00C11795"/>
    <w:rsid w:val="00C12FFF"/>
    <w:rsid w:val="00C22363"/>
    <w:rsid w:val="00C2258C"/>
    <w:rsid w:val="00C25A65"/>
    <w:rsid w:val="00C3072B"/>
    <w:rsid w:val="00C30BB9"/>
    <w:rsid w:val="00C32AA1"/>
    <w:rsid w:val="00C37FAB"/>
    <w:rsid w:val="00C42F41"/>
    <w:rsid w:val="00C46CAD"/>
    <w:rsid w:val="00C519B9"/>
    <w:rsid w:val="00C5333A"/>
    <w:rsid w:val="00C61D36"/>
    <w:rsid w:val="00C6630B"/>
    <w:rsid w:val="00C67F20"/>
    <w:rsid w:val="00C70A61"/>
    <w:rsid w:val="00C7147B"/>
    <w:rsid w:val="00C84917"/>
    <w:rsid w:val="00C87400"/>
    <w:rsid w:val="00C9040C"/>
    <w:rsid w:val="00CA0AE3"/>
    <w:rsid w:val="00CA0EA8"/>
    <w:rsid w:val="00CA4970"/>
    <w:rsid w:val="00CA4992"/>
    <w:rsid w:val="00CA58AE"/>
    <w:rsid w:val="00CB06BB"/>
    <w:rsid w:val="00CB48E3"/>
    <w:rsid w:val="00CC3629"/>
    <w:rsid w:val="00CC7134"/>
    <w:rsid w:val="00CD1959"/>
    <w:rsid w:val="00CD37AC"/>
    <w:rsid w:val="00CD72DD"/>
    <w:rsid w:val="00CE0382"/>
    <w:rsid w:val="00CE55B6"/>
    <w:rsid w:val="00CE587E"/>
    <w:rsid w:val="00CF43A9"/>
    <w:rsid w:val="00CF704B"/>
    <w:rsid w:val="00D01A9D"/>
    <w:rsid w:val="00D03B5C"/>
    <w:rsid w:val="00D0721D"/>
    <w:rsid w:val="00D0796B"/>
    <w:rsid w:val="00D07C91"/>
    <w:rsid w:val="00D10BDF"/>
    <w:rsid w:val="00D17FE8"/>
    <w:rsid w:val="00D25D8A"/>
    <w:rsid w:val="00D26B81"/>
    <w:rsid w:val="00D32370"/>
    <w:rsid w:val="00D333D7"/>
    <w:rsid w:val="00D33815"/>
    <w:rsid w:val="00D35982"/>
    <w:rsid w:val="00D40671"/>
    <w:rsid w:val="00D445DC"/>
    <w:rsid w:val="00D46CF9"/>
    <w:rsid w:val="00D4776C"/>
    <w:rsid w:val="00D5011C"/>
    <w:rsid w:val="00D6242B"/>
    <w:rsid w:val="00D670A3"/>
    <w:rsid w:val="00D934A5"/>
    <w:rsid w:val="00D95859"/>
    <w:rsid w:val="00DA20C1"/>
    <w:rsid w:val="00DA2917"/>
    <w:rsid w:val="00DA2BAE"/>
    <w:rsid w:val="00DA3A06"/>
    <w:rsid w:val="00DB03ED"/>
    <w:rsid w:val="00DB7B33"/>
    <w:rsid w:val="00DC1B08"/>
    <w:rsid w:val="00DC1C65"/>
    <w:rsid w:val="00DD07B9"/>
    <w:rsid w:val="00DD1687"/>
    <w:rsid w:val="00DD4495"/>
    <w:rsid w:val="00DD4FAE"/>
    <w:rsid w:val="00DD570C"/>
    <w:rsid w:val="00DE333D"/>
    <w:rsid w:val="00DE5512"/>
    <w:rsid w:val="00DE6074"/>
    <w:rsid w:val="00DF0DA3"/>
    <w:rsid w:val="00DF240D"/>
    <w:rsid w:val="00DF71BB"/>
    <w:rsid w:val="00E01C32"/>
    <w:rsid w:val="00E02FD7"/>
    <w:rsid w:val="00E13361"/>
    <w:rsid w:val="00E1439C"/>
    <w:rsid w:val="00E2223A"/>
    <w:rsid w:val="00E23870"/>
    <w:rsid w:val="00E24FF8"/>
    <w:rsid w:val="00E25C7E"/>
    <w:rsid w:val="00E2773A"/>
    <w:rsid w:val="00E36B86"/>
    <w:rsid w:val="00E40413"/>
    <w:rsid w:val="00E404C3"/>
    <w:rsid w:val="00E42285"/>
    <w:rsid w:val="00E518F2"/>
    <w:rsid w:val="00E52422"/>
    <w:rsid w:val="00E56B1F"/>
    <w:rsid w:val="00E57FDE"/>
    <w:rsid w:val="00E60655"/>
    <w:rsid w:val="00E60843"/>
    <w:rsid w:val="00E61191"/>
    <w:rsid w:val="00E6448F"/>
    <w:rsid w:val="00E64A84"/>
    <w:rsid w:val="00E64F51"/>
    <w:rsid w:val="00E728C9"/>
    <w:rsid w:val="00E80978"/>
    <w:rsid w:val="00E847D3"/>
    <w:rsid w:val="00E907D1"/>
    <w:rsid w:val="00E936C5"/>
    <w:rsid w:val="00E95328"/>
    <w:rsid w:val="00EA0DE2"/>
    <w:rsid w:val="00EA6954"/>
    <w:rsid w:val="00EB070D"/>
    <w:rsid w:val="00EB1C6E"/>
    <w:rsid w:val="00EB52F2"/>
    <w:rsid w:val="00EB5A4B"/>
    <w:rsid w:val="00EC1B7E"/>
    <w:rsid w:val="00EC66C0"/>
    <w:rsid w:val="00ED0214"/>
    <w:rsid w:val="00ED0370"/>
    <w:rsid w:val="00ED2356"/>
    <w:rsid w:val="00ED419C"/>
    <w:rsid w:val="00ED43A9"/>
    <w:rsid w:val="00ED5423"/>
    <w:rsid w:val="00ED6F24"/>
    <w:rsid w:val="00EE59A3"/>
    <w:rsid w:val="00EE6EB8"/>
    <w:rsid w:val="00EF0957"/>
    <w:rsid w:val="00EF0C19"/>
    <w:rsid w:val="00EF7991"/>
    <w:rsid w:val="00F06906"/>
    <w:rsid w:val="00F07914"/>
    <w:rsid w:val="00F11851"/>
    <w:rsid w:val="00F11EA7"/>
    <w:rsid w:val="00F14795"/>
    <w:rsid w:val="00F160BE"/>
    <w:rsid w:val="00F172A2"/>
    <w:rsid w:val="00F23233"/>
    <w:rsid w:val="00F24B2C"/>
    <w:rsid w:val="00F24D2C"/>
    <w:rsid w:val="00F32590"/>
    <w:rsid w:val="00F356D1"/>
    <w:rsid w:val="00F54A52"/>
    <w:rsid w:val="00F62AE1"/>
    <w:rsid w:val="00F63554"/>
    <w:rsid w:val="00F643DB"/>
    <w:rsid w:val="00F64859"/>
    <w:rsid w:val="00F66312"/>
    <w:rsid w:val="00F6649D"/>
    <w:rsid w:val="00F66634"/>
    <w:rsid w:val="00F82AE7"/>
    <w:rsid w:val="00F82D40"/>
    <w:rsid w:val="00F84161"/>
    <w:rsid w:val="00F924A4"/>
    <w:rsid w:val="00F945D6"/>
    <w:rsid w:val="00FA0C6B"/>
    <w:rsid w:val="00FA2B12"/>
    <w:rsid w:val="00FA4EA6"/>
    <w:rsid w:val="00FB100D"/>
    <w:rsid w:val="00FB24E8"/>
    <w:rsid w:val="00FB25A9"/>
    <w:rsid w:val="00FD16DE"/>
    <w:rsid w:val="00FD28C3"/>
    <w:rsid w:val="00FD4D72"/>
    <w:rsid w:val="00FD4F69"/>
    <w:rsid w:val="00FE5002"/>
    <w:rsid w:val="00FE5279"/>
    <w:rsid w:val="00FE64C7"/>
    <w:rsid w:val="00FF3E1C"/>
    <w:rsid w:val="1B3A48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B782"/>
  <w15:docId w15:val="{544D2383-BFE0-4616-AFE9-FBA5AABF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60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5242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60C"/>
    <w:rPr>
      <w:color w:val="0000FF"/>
      <w:u w:val="single"/>
    </w:rPr>
  </w:style>
  <w:style w:type="character" w:styleId="Strong">
    <w:name w:val="Strong"/>
    <w:basedOn w:val="DefaultParagraphFont"/>
    <w:uiPriority w:val="22"/>
    <w:qFormat/>
    <w:rsid w:val="006A460C"/>
    <w:rPr>
      <w:b/>
      <w:bCs/>
    </w:rPr>
  </w:style>
  <w:style w:type="character" w:styleId="Emphasis">
    <w:name w:val="Emphasis"/>
    <w:basedOn w:val="DefaultParagraphFont"/>
    <w:uiPriority w:val="20"/>
    <w:qFormat/>
    <w:rsid w:val="006A460C"/>
    <w:rPr>
      <w:i/>
      <w:iCs/>
    </w:rPr>
  </w:style>
  <w:style w:type="paragraph" w:styleId="BalloonText">
    <w:name w:val="Balloon Text"/>
    <w:basedOn w:val="Normal"/>
    <w:link w:val="BalloonTextChar"/>
    <w:uiPriority w:val="99"/>
    <w:semiHidden/>
    <w:unhideWhenUsed/>
    <w:rsid w:val="006A460C"/>
    <w:rPr>
      <w:rFonts w:ascii="Tahoma" w:hAnsi="Tahoma" w:cs="Tahoma"/>
      <w:sz w:val="16"/>
      <w:szCs w:val="16"/>
    </w:rPr>
  </w:style>
  <w:style w:type="character" w:customStyle="1" w:styleId="BalloonTextChar">
    <w:name w:val="Balloon Text Char"/>
    <w:basedOn w:val="DefaultParagraphFont"/>
    <w:link w:val="BalloonText"/>
    <w:uiPriority w:val="99"/>
    <w:semiHidden/>
    <w:rsid w:val="006A460C"/>
    <w:rPr>
      <w:rFonts w:ascii="Tahoma" w:hAnsi="Tahoma" w:cs="Tahoma"/>
      <w:sz w:val="16"/>
      <w:szCs w:val="16"/>
    </w:rPr>
  </w:style>
  <w:style w:type="paragraph" w:styleId="Header">
    <w:name w:val="header"/>
    <w:basedOn w:val="Normal"/>
    <w:link w:val="HeaderChar"/>
    <w:uiPriority w:val="99"/>
    <w:unhideWhenUsed/>
    <w:rsid w:val="00805FD9"/>
    <w:pPr>
      <w:tabs>
        <w:tab w:val="center" w:pos="4680"/>
        <w:tab w:val="right" w:pos="9360"/>
      </w:tabs>
    </w:pPr>
  </w:style>
  <w:style w:type="character" w:customStyle="1" w:styleId="HeaderChar">
    <w:name w:val="Header Char"/>
    <w:basedOn w:val="DefaultParagraphFont"/>
    <w:link w:val="Header"/>
    <w:uiPriority w:val="99"/>
    <w:rsid w:val="00805FD9"/>
    <w:rPr>
      <w:rFonts w:ascii="Times New Roman" w:hAnsi="Times New Roman" w:cs="Times New Roman"/>
      <w:sz w:val="24"/>
      <w:szCs w:val="24"/>
    </w:rPr>
  </w:style>
  <w:style w:type="paragraph" w:styleId="Footer">
    <w:name w:val="footer"/>
    <w:basedOn w:val="Normal"/>
    <w:link w:val="FooterChar"/>
    <w:uiPriority w:val="99"/>
    <w:unhideWhenUsed/>
    <w:rsid w:val="00805FD9"/>
    <w:pPr>
      <w:tabs>
        <w:tab w:val="center" w:pos="4680"/>
        <w:tab w:val="right" w:pos="9360"/>
      </w:tabs>
    </w:pPr>
  </w:style>
  <w:style w:type="character" w:customStyle="1" w:styleId="FooterChar">
    <w:name w:val="Footer Char"/>
    <w:basedOn w:val="DefaultParagraphFont"/>
    <w:link w:val="Footer"/>
    <w:uiPriority w:val="99"/>
    <w:rsid w:val="00805FD9"/>
    <w:rPr>
      <w:rFonts w:ascii="Times New Roman" w:hAnsi="Times New Roman" w:cs="Times New Roman"/>
      <w:sz w:val="24"/>
      <w:szCs w:val="24"/>
    </w:rPr>
  </w:style>
  <w:style w:type="paragraph" w:styleId="ListParagraph">
    <w:name w:val="List Paragraph"/>
    <w:basedOn w:val="Normal"/>
    <w:uiPriority w:val="34"/>
    <w:qFormat/>
    <w:rsid w:val="00C5333A"/>
    <w:pPr>
      <w:ind w:left="720"/>
      <w:contextualSpacing/>
    </w:pPr>
  </w:style>
  <w:style w:type="character" w:styleId="CommentReference">
    <w:name w:val="annotation reference"/>
    <w:basedOn w:val="DefaultParagraphFont"/>
    <w:uiPriority w:val="99"/>
    <w:semiHidden/>
    <w:unhideWhenUsed/>
    <w:rsid w:val="008C7F80"/>
    <w:rPr>
      <w:sz w:val="16"/>
      <w:szCs w:val="16"/>
    </w:rPr>
  </w:style>
  <w:style w:type="paragraph" w:styleId="CommentText">
    <w:name w:val="annotation text"/>
    <w:basedOn w:val="Normal"/>
    <w:link w:val="CommentTextChar"/>
    <w:uiPriority w:val="99"/>
    <w:semiHidden/>
    <w:unhideWhenUsed/>
    <w:rsid w:val="008C7F80"/>
    <w:rPr>
      <w:sz w:val="20"/>
      <w:szCs w:val="20"/>
    </w:rPr>
  </w:style>
  <w:style w:type="character" w:customStyle="1" w:styleId="CommentTextChar">
    <w:name w:val="Comment Text Char"/>
    <w:basedOn w:val="DefaultParagraphFont"/>
    <w:link w:val="CommentText"/>
    <w:uiPriority w:val="99"/>
    <w:semiHidden/>
    <w:rsid w:val="008C7F8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C7F80"/>
    <w:rPr>
      <w:b/>
      <w:bCs/>
    </w:rPr>
  </w:style>
  <w:style w:type="character" w:customStyle="1" w:styleId="CommentSubjectChar">
    <w:name w:val="Comment Subject Char"/>
    <w:basedOn w:val="CommentTextChar"/>
    <w:link w:val="CommentSubject"/>
    <w:uiPriority w:val="99"/>
    <w:semiHidden/>
    <w:rsid w:val="008C7F80"/>
    <w:rPr>
      <w:rFonts w:ascii="Times New Roman" w:hAnsi="Times New Roman" w:cs="Times New Roman"/>
      <w:b/>
      <w:bCs/>
      <w:sz w:val="20"/>
      <w:szCs w:val="20"/>
    </w:rPr>
  </w:style>
  <w:style w:type="character" w:customStyle="1" w:styleId="Heading1Char">
    <w:name w:val="Heading 1 Char"/>
    <w:basedOn w:val="DefaultParagraphFont"/>
    <w:link w:val="Heading1"/>
    <w:uiPriority w:val="9"/>
    <w:rsid w:val="00E52422"/>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060B51"/>
    <w:rPr>
      <w:color w:val="800080" w:themeColor="followedHyperlink"/>
      <w:u w:val="single"/>
    </w:rPr>
  </w:style>
  <w:style w:type="character" w:customStyle="1" w:styleId="apple-converted-space">
    <w:name w:val="apple-converted-space"/>
    <w:basedOn w:val="DefaultParagraphFont"/>
    <w:rsid w:val="00F23233"/>
  </w:style>
  <w:style w:type="character" w:customStyle="1" w:styleId="il">
    <w:name w:val="il"/>
    <w:rsid w:val="00C519B9"/>
  </w:style>
  <w:style w:type="paragraph" w:styleId="PlainText">
    <w:name w:val="Plain Text"/>
    <w:basedOn w:val="Normal"/>
    <w:link w:val="PlainTextChar"/>
    <w:uiPriority w:val="99"/>
    <w:unhideWhenUsed/>
    <w:rsid w:val="00715E1B"/>
    <w:rPr>
      <w:rFonts w:ascii="Calibri" w:hAnsi="Calibri" w:cstheme="minorBidi"/>
      <w:sz w:val="22"/>
      <w:szCs w:val="21"/>
    </w:rPr>
  </w:style>
  <w:style w:type="character" w:customStyle="1" w:styleId="PlainTextChar">
    <w:name w:val="Plain Text Char"/>
    <w:basedOn w:val="DefaultParagraphFont"/>
    <w:link w:val="PlainText"/>
    <w:uiPriority w:val="99"/>
    <w:rsid w:val="00715E1B"/>
    <w:rPr>
      <w:rFonts w:ascii="Calibri" w:hAnsi="Calibri"/>
      <w:szCs w:val="21"/>
    </w:rPr>
  </w:style>
  <w:style w:type="paragraph" w:styleId="NormalWeb">
    <w:name w:val="Normal (Web)"/>
    <w:basedOn w:val="Normal"/>
    <w:uiPriority w:val="99"/>
    <w:unhideWhenUsed/>
    <w:rsid w:val="005D6189"/>
    <w:pPr>
      <w:spacing w:before="100" w:beforeAutospacing="1" w:after="100" w:afterAutospacing="1"/>
    </w:pPr>
  </w:style>
  <w:style w:type="character" w:customStyle="1" w:styleId="apple-style-span">
    <w:name w:val="apple-style-span"/>
    <w:basedOn w:val="DefaultParagraphFont"/>
    <w:rsid w:val="00306A13"/>
  </w:style>
  <w:style w:type="paragraph" w:customStyle="1" w:styleId="paragraph">
    <w:name w:val="paragraph"/>
    <w:basedOn w:val="Normal"/>
    <w:uiPriority w:val="99"/>
    <w:rsid w:val="009C6503"/>
    <w:pPr>
      <w:spacing w:before="100" w:beforeAutospacing="1" w:after="100" w:afterAutospacing="1"/>
    </w:pPr>
  </w:style>
  <w:style w:type="character" w:customStyle="1" w:styleId="normaltextrun">
    <w:name w:val="normaltextrun"/>
    <w:basedOn w:val="DefaultParagraphFont"/>
    <w:rsid w:val="009C6503"/>
  </w:style>
  <w:style w:type="character" w:customStyle="1" w:styleId="eop">
    <w:name w:val="eop"/>
    <w:basedOn w:val="DefaultParagraphFont"/>
    <w:rsid w:val="009C6503"/>
  </w:style>
  <w:style w:type="character" w:customStyle="1" w:styleId="spellingerror">
    <w:name w:val="spellingerror"/>
    <w:basedOn w:val="DefaultParagraphFont"/>
    <w:rsid w:val="009C6503"/>
  </w:style>
  <w:style w:type="character" w:customStyle="1" w:styleId="aqj">
    <w:name w:val="aqj"/>
    <w:basedOn w:val="DefaultParagraphFont"/>
    <w:rsid w:val="001502DF"/>
  </w:style>
  <w:style w:type="character" w:customStyle="1" w:styleId="emtidy-1">
    <w:name w:val="emtidy-1"/>
    <w:basedOn w:val="DefaultParagraphFont"/>
    <w:rsid w:val="00644C6E"/>
    <w:rPr>
      <w:color w:val="0000FF"/>
    </w:rPr>
  </w:style>
  <w:style w:type="character" w:styleId="UnresolvedMention">
    <w:name w:val="Unresolved Mention"/>
    <w:basedOn w:val="DefaultParagraphFont"/>
    <w:uiPriority w:val="99"/>
    <w:semiHidden/>
    <w:unhideWhenUsed/>
    <w:rsid w:val="00B10F71"/>
    <w:rPr>
      <w:color w:val="605E5C"/>
      <w:shd w:val="clear" w:color="auto" w:fill="E1DFDD"/>
    </w:rPr>
  </w:style>
  <w:style w:type="paragraph" w:styleId="Revision">
    <w:name w:val="Revision"/>
    <w:hidden/>
    <w:uiPriority w:val="99"/>
    <w:semiHidden/>
    <w:rsid w:val="006D10DF"/>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4">
      <w:bodyDiv w:val="1"/>
      <w:marLeft w:val="0"/>
      <w:marRight w:val="0"/>
      <w:marTop w:val="0"/>
      <w:marBottom w:val="0"/>
      <w:divBdr>
        <w:top w:val="none" w:sz="0" w:space="0" w:color="auto"/>
        <w:left w:val="none" w:sz="0" w:space="0" w:color="auto"/>
        <w:bottom w:val="none" w:sz="0" w:space="0" w:color="auto"/>
        <w:right w:val="none" w:sz="0" w:space="0" w:color="auto"/>
      </w:divBdr>
    </w:div>
    <w:div w:id="858478">
      <w:bodyDiv w:val="1"/>
      <w:marLeft w:val="0"/>
      <w:marRight w:val="0"/>
      <w:marTop w:val="0"/>
      <w:marBottom w:val="0"/>
      <w:divBdr>
        <w:top w:val="none" w:sz="0" w:space="0" w:color="auto"/>
        <w:left w:val="none" w:sz="0" w:space="0" w:color="auto"/>
        <w:bottom w:val="none" w:sz="0" w:space="0" w:color="auto"/>
        <w:right w:val="none" w:sz="0" w:space="0" w:color="auto"/>
      </w:divBdr>
    </w:div>
    <w:div w:id="3635697">
      <w:bodyDiv w:val="1"/>
      <w:marLeft w:val="0"/>
      <w:marRight w:val="0"/>
      <w:marTop w:val="0"/>
      <w:marBottom w:val="0"/>
      <w:divBdr>
        <w:top w:val="none" w:sz="0" w:space="0" w:color="auto"/>
        <w:left w:val="none" w:sz="0" w:space="0" w:color="auto"/>
        <w:bottom w:val="none" w:sz="0" w:space="0" w:color="auto"/>
        <w:right w:val="none" w:sz="0" w:space="0" w:color="auto"/>
      </w:divBdr>
    </w:div>
    <w:div w:id="19167580">
      <w:bodyDiv w:val="1"/>
      <w:marLeft w:val="0"/>
      <w:marRight w:val="0"/>
      <w:marTop w:val="0"/>
      <w:marBottom w:val="0"/>
      <w:divBdr>
        <w:top w:val="none" w:sz="0" w:space="0" w:color="auto"/>
        <w:left w:val="none" w:sz="0" w:space="0" w:color="auto"/>
        <w:bottom w:val="none" w:sz="0" w:space="0" w:color="auto"/>
        <w:right w:val="none" w:sz="0" w:space="0" w:color="auto"/>
      </w:divBdr>
    </w:div>
    <w:div w:id="20016972">
      <w:bodyDiv w:val="1"/>
      <w:marLeft w:val="0"/>
      <w:marRight w:val="0"/>
      <w:marTop w:val="0"/>
      <w:marBottom w:val="0"/>
      <w:divBdr>
        <w:top w:val="none" w:sz="0" w:space="0" w:color="auto"/>
        <w:left w:val="none" w:sz="0" w:space="0" w:color="auto"/>
        <w:bottom w:val="none" w:sz="0" w:space="0" w:color="auto"/>
        <w:right w:val="none" w:sz="0" w:space="0" w:color="auto"/>
      </w:divBdr>
    </w:div>
    <w:div w:id="20477975">
      <w:bodyDiv w:val="1"/>
      <w:marLeft w:val="0"/>
      <w:marRight w:val="0"/>
      <w:marTop w:val="0"/>
      <w:marBottom w:val="0"/>
      <w:divBdr>
        <w:top w:val="none" w:sz="0" w:space="0" w:color="auto"/>
        <w:left w:val="none" w:sz="0" w:space="0" w:color="auto"/>
        <w:bottom w:val="none" w:sz="0" w:space="0" w:color="auto"/>
        <w:right w:val="none" w:sz="0" w:space="0" w:color="auto"/>
      </w:divBdr>
    </w:div>
    <w:div w:id="22413350">
      <w:bodyDiv w:val="1"/>
      <w:marLeft w:val="0"/>
      <w:marRight w:val="0"/>
      <w:marTop w:val="0"/>
      <w:marBottom w:val="0"/>
      <w:divBdr>
        <w:top w:val="none" w:sz="0" w:space="0" w:color="auto"/>
        <w:left w:val="none" w:sz="0" w:space="0" w:color="auto"/>
        <w:bottom w:val="none" w:sz="0" w:space="0" w:color="auto"/>
        <w:right w:val="none" w:sz="0" w:space="0" w:color="auto"/>
      </w:divBdr>
    </w:div>
    <w:div w:id="28336562">
      <w:bodyDiv w:val="1"/>
      <w:marLeft w:val="0"/>
      <w:marRight w:val="0"/>
      <w:marTop w:val="0"/>
      <w:marBottom w:val="0"/>
      <w:divBdr>
        <w:top w:val="none" w:sz="0" w:space="0" w:color="auto"/>
        <w:left w:val="none" w:sz="0" w:space="0" w:color="auto"/>
        <w:bottom w:val="none" w:sz="0" w:space="0" w:color="auto"/>
        <w:right w:val="none" w:sz="0" w:space="0" w:color="auto"/>
      </w:divBdr>
    </w:div>
    <w:div w:id="29380868">
      <w:bodyDiv w:val="1"/>
      <w:marLeft w:val="0"/>
      <w:marRight w:val="0"/>
      <w:marTop w:val="0"/>
      <w:marBottom w:val="0"/>
      <w:divBdr>
        <w:top w:val="none" w:sz="0" w:space="0" w:color="auto"/>
        <w:left w:val="none" w:sz="0" w:space="0" w:color="auto"/>
        <w:bottom w:val="none" w:sz="0" w:space="0" w:color="auto"/>
        <w:right w:val="none" w:sz="0" w:space="0" w:color="auto"/>
      </w:divBdr>
    </w:div>
    <w:div w:id="29915723">
      <w:bodyDiv w:val="1"/>
      <w:marLeft w:val="0"/>
      <w:marRight w:val="0"/>
      <w:marTop w:val="0"/>
      <w:marBottom w:val="0"/>
      <w:divBdr>
        <w:top w:val="none" w:sz="0" w:space="0" w:color="auto"/>
        <w:left w:val="none" w:sz="0" w:space="0" w:color="auto"/>
        <w:bottom w:val="none" w:sz="0" w:space="0" w:color="auto"/>
        <w:right w:val="none" w:sz="0" w:space="0" w:color="auto"/>
      </w:divBdr>
    </w:div>
    <w:div w:id="31733496">
      <w:bodyDiv w:val="1"/>
      <w:marLeft w:val="0"/>
      <w:marRight w:val="0"/>
      <w:marTop w:val="0"/>
      <w:marBottom w:val="0"/>
      <w:divBdr>
        <w:top w:val="none" w:sz="0" w:space="0" w:color="auto"/>
        <w:left w:val="none" w:sz="0" w:space="0" w:color="auto"/>
        <w:bottom w:val="none" w:sz="0" w:space="0" w:color="auto"/>
        <w:right w:val="none" w:sz="0" w:space="0" w:color="auto"/>
      </w:divBdr>
    </w:div>
    <w:div w:id="44302527">
      <w:bodyDiv w:val="1"/>
      <w:marLeft w:val="0"/>
      <w:marRight w:val="0"/>
      <w:marTop w:val="0"/>
      <w:marBottom w:val="0"/>
      <w:divBdr>
        <w:top w:val="none" w:sz="0" w:space="0" w:color="auto"/>
        <w:left w:val="none" w:sz="0" w:space="0" w:color="auto"/>
        <w:bottom w:val="none" w:sz="0" w:space="0" w:color="auto"/>
        <w:right w:val="none" w:sz="0" w:space="0" w:color="auto"/>
      </w:divBdr>
    </w:div>
    <w:div w:id="56708730">
      <w:bodyDiv w:val="1"/>
      <w:marLeft w:val="0"/>
      <w:marRight w:val="0"/>
      <w:marTop w:val="0"/>
      <w:marBottom w:val="0"/>
      <w:divBdr>
        <w:top w:val="none" w:sz="0" w:space="0" w:color="auto"/>
        <w:left w:val="none" w:sz="0" w:space="0" w:color="auto"/>
        <w:bottom w:val="none" w:sz="0" w:space="0" w:color="auto"/>
        <w:right w:val="none" w:sz="0" w:space="0" w:color="auto"/>
      </w:divBdr>
    </w:div>
    <w:div w:id="65499286">
      <w:bodyDiv w:val="1"/>
      <w:marLeft w:val="0"/>
      <w:marRight w:val="0"/>
      <w:marTop w:val="0"/>
      <w:marBottom w:val="0"/>
      <w:divBdr>
        <w:top w:val="none" w:sz="0" w:space="0" w:color="auto"/>
        <w:left w:val="none" w:sz="0" w:space="0" w:color="auto"/>
        <w:bottom w:val="none" w:sz="0" w:space="0" w:color="auto"/>
        <w:right w:val="none" w:sz="0" w:space="0" w:color="auto"/>
      </w:divBdr>
    </w:div>
    <w:div w:id="80571081">
      <w:bodyDiv w:val="1"/>
      <w:marLeft w:val="0"/>
      <w:marRight w:val="0"/>
      <w:marTop w:val="0"/>
      <w:marBottom w:val="0"/>
      <w:divBdr>
        <w:top w:val="none" w:sz="0" w:space="0" w:color="auto"/>
        <w:left w:val="none" w:sz="0" w:space="0" w:color="auto"/>
        <w:bottom w:val="none" w:sz="0" w:space="0" w:color="auto"/>
        <w:right w:val="none" w:sz="0" w:space="0" w:color="auto"/>
      </w:divBdr>
    </w:div>
    <w:div w:id="98306765">
      <w:bodyDiv w:val="1"/>
      <w:marLeft w:val="0"/>
      <w:marRight w:val="0"/>
      <w:marTop w:val="0"/>
      <w:marBottom w:val="0"/>
      <w:divBdr>
        <w:top w:val="none" w:sz="0" w:space="0" w:color="auto"/>
        <w:left w:val="none" w:sz="0" w:space="0" w:color="auto"/>
        <w:bottom w:val="none" w:sz="0" w:space="0" w:color="auto"/>
        <w:right w:val="none" w:sz="0" w:space="0" w:color="auto"/>
      </w:divBdr>
    </w:div>
    <w:div w:id="117187972">
      <w:bodyDiv w:val="1"/>
      <w:marLeft w:val="0"/>
      <w:marRight w:val="0"/>
      <w:marTop w:val="0"/>
      <w:marBottom w:val="0"/>
      <w:divBdr>
        <w:top w:val="none" w:sz="0" w:space="0" w:color="auto"/>
        <w:left w:val="none" w:sz="0" w:space="0" w:color="auto"/>
        <w:bottom w:val="none" w:sz="0" w:space="0" w:color="auto"/>
        <w:right w:val="none" w:sz="0" w:space="0" w:color="auto"/>
      </w:divBdr>
    </w:div>
    <w:div w:id="141821930">
      <w:bodyDiv w:val="1"/>
      <w:marLeft w:val="0"/>
      <w:marRight w:val="0"/>
      <w:marTop w:val="0"/>
      <w:marBottom w:val="0"/>
      <w:divBdr>
        <w:top w:val="none" w:sz="0" w:space="0" w:color="auto"/>
        <w:left w:val="none" w:sz="0" w:space="0" w:color="auto"/>
        <w:bottom w:val="none" w:sz="0" w:space="0" w:color="auto"/>
        <w:right w:val="none" w:sz="0" w:space="0" w:color="auto"/>
      </w:divBdr>
    </w:div>
    <w:div w:id="163127199">
      <w:bodyDiv w:val="1"/>
      <w:marLeft w:val="0"/>
      <w:marRight w:val="0"/>
      <w:marTop w:val="0"/>
      <w:marBottom w:val="0"/>
      <w:divBdr>
        <w:top w:val="none" w:sz="0" w:space="0" w:color="auto"/>
        <w:left w:val="none" w:sz="0" w:space="0" w:color="auto"/>
        <w:bottom w:val="none" w:sz="0" w:space="0" w:color="auto"/>
        <w:right w:val="none" w:sz="0" w:space="0" w:color="auto"/>
      </w:divBdr>
    </w:div>
    <w:div w:id="170073248">
      <w:bodyDiv w:val="1"/>
      <w:marLeft w:val="0"/>
      <w:marRight w:val="0"/>
      <w:marTop w:val="0"/>
      <w:marBottom w:val="0"/>
      <w:divBdr>
        <w:top w:val="none" w:sz="0" w:space="0" w:color="auto"/>
        <w:left w:val="none" w:sz="0" w:space="0" w:color="auto"/>
        <w:bottom w:val="none" w:sz="0" w:space="0" w:color="auto"/>
        <w:right w:val="none" w:sz="0" w:space="0" w:color="auto"/>
      </w:divBdr>
    </w:div>
    <w:div w:id="183398476">
      <w:bodyDiv w:val="1"/>
      <w:marLeft w:val="0"/>
      <w:marRight w:val="0"/>
      <w:marTop w:val="0"/>
      <w:marBottom w:val="0"/>
      <w:divBdr>
        <w:top w:val="none" w:sz="0" w:space="0" w:color="auto"/>
        <w:left w:val="none" w:sz="0" w:space="0" w:color="auto"/>
        <w:bottom w:val="none" w:sz="0" w:space="0" w:color="auto"/>
        <w:right w:val="none" w:sz="0" w:space="0" w:color="auto"/>
      </w:divBdr>
    </w:div>
    <w:div w:id="189493045">
      <w:bodyDiv w:val="1"/>
      <w:marLeft w:val="0"/>
      <w:marRight w:val="0"/>
      <w:marTop w:val="0"/>
      <w:marBottom w:val="0"/>
      <w:divBdr>
        <w:top w:val="none" w:sz="0" w:space="0" w:color="auto"/>
        <w:left w:val="none" w:sz="0" w:space="0" w:color="auto"/>
        <w:bottom w:val="none" w:sz="0" w:space="0" w:color="auto"/>
        <w:right w:val="none" w:sz="0" w:space="0" w:color="auto"/>
      </w:divBdr>
    </w:div>
    <w:div w:id="198663064">
      <w:bodyDiv w:val="1"/>
      <w:marLeft w:val="0"/>
      <w:marRight w:val="0"/>
      <w:marTop w:val="0"/>
      <w:marBottom w:val="0"/>
      <w:divBdr>
        <w:top w:val="none" w:sz="0" w:space="0" w:color="auto"/>
        <w:left w:val="none" w:sz="0" w:space="0" w:color="auto"/>
        <w:bottom w:val="none" w:sz="0" w:space="0" w:color="auto"/>
        <w:right w:val="none" w:sz="0" w:space="0" w:color="auto"/>
      </w:divBdr>
    </w:div>
    <w:div w:id="210580046">
      <w:bodyDiv w:val="1"/>
      <w:marLeft w:val="0"/>
      <w:marRight w:val="0"/>
      <w:marTop w:val="0"/>
      <w:marBottom w:val="0"/>
      <w:divBdr>
        <w:top w:val="none" w:sz="0" w:space="0" w:color="auto"/>
        <w:left w:val="none" w:sz="0" w:space="0" w:color="auto"/>
        <w:bottom w:val="none" w:sz="0" w:space="0" w:color="auto"/>
        <w:right w:val="none" w:sz="0" w:space="0" w:color="auto"/>
      </w:divBdr>
    </w:div>
    <w:div w:id="211311229">
      <w:bodyDiv w:val="1"/>
      <w:marLeft w:val="0"/>
      <w:marRight w:val="0"/>
      <w:marTop w:val="0"/>
      <w:marBottom w:val="0"/>
      <w:divBdr>
        <w:top w:val="none" w:sz="0" w:space="0" w:color="auto"/>
        <w:left w:val="none" w:sz="0" w:space="0" w:color="auto"/>
        <w:bottom w:val="none" w:sz="0" w:space="0" w:color="auto"/>
        <w:right w:val="none" w:sz="0" w:space="0" w:color="auto"/>
      </w:divBdr>
    </w:div>
    <w:div w:id="236062667">
      <w:bodyDiv w:val="1"/>
      <w:marLeft w:val="0"/>
      <w:marRight w:val="0"/>
      <w:marTop w:val="0"/>
      <w:marBottom w:val="0"/>
      <w:divBdr>
        <w:top w:val="none" w:sz="0" w:space="0" w:color="auto"/>
        <w:left w:val="none" w:sz="0" w:space="0" w:color="auto"/>
        <w:bottom w:val="none" w:sz="0" w:space="0" w:color="auto"/>
        <w:right w:val="none" w:sz="0" w:space="0" w:color="auto"/>
      </w:divBdr>
    </w:div>
    <w:div w:id="262500646">
      <w:bodyDiv w:val="1"/>
      <w:marLeft w:val="0"/>
      <w:marRight w:val="0"/>
      <w:marTop w:val="0"/>
      <w:marBottom w:val="0"/>
      <w:divBdr>
        <w:top w:val="none" w:sz="0" w:space="0" w:color="auto"/>
        <w:left w:val="none" w:sz="0" w:space="0" w:color="auto"/>
        <w:bottom w:val="none" w:sz="0" w:space="0" w:color="auto"/>
        <w:right w:val="none" w:sz="0" w:space="0" w:color="auto"/>
      </w:divBdr>
    </w:div>
    <w:div w:id="276717880">
      <w:bodyDiv w:val="1"/>
      <w:marLeft w:val="0"/>
      <w:marRight w:val="0"/>
      <w:marTop w:val="0"/>
      <w:marBottom w:val="0"/>
      <w:divBdr>
        <w:top w:val="none" w:sz="0" w:space="0" w:color="auto"/>
        <w:left w:val="none" w:sz="0" w:space="0" w:color="auto"/>
        <w:bottom w:val="none" w:sz="0" w:space="0" w:color="auto"/>
        <w:right w:val="none" w:sz="0" w:space="0" w:color="auto"/>
      </w:divBdr>
    </w:div>
    <w:div w:id="321399485">
      <w:bodyDiv w:val="1"/>
      <w:marLeft w:val="0"/>
      <w:marRight w:val="0"/>
      <w:marTop w:val="0"/>
      <w:marBottom w:val="0"/>
      <w:divBdr>
        <w:top w:val="none" w:sz="0" w:space="0" w:color="auto"/>
        <w:left w:val="none" w:sz="0" w:space="0" w:color="auto"/>
        <w:bottom w:val="none" w:sz="0" w:space="0" w:color="auto"/>
        <w:right w:val="none" w:sz="0" w:space="0" w:color="auto"/>
      </w:divBdr>
    </w:div>
    <w:div w:id="328556237">
      <w:bodyDiv w:val="1"/>
      <w:marLeft w:val="0"/>
      <w:marRight w:val="0"/>
      <w:marTop w:val="0"/>
      <w:marBottom w:val="0"/>
      <w:divBdr>
        <w:top w:val="none" w:sz="0" w:space="0" w:color="auto"/>
        <w:left w:val="none" w:sz="0" w:space="0" w:color="auto"/>
        <w:bottom w:val="none" w:sz="0" w:space="0" w:color="auto"/>
        <w:right w:val="none" w:sz="0" w:space="0" w:color="auto"/>
      </w:divBdr>
      <w:divsChild>
        <w:div w:id="12582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997523">
      <w:bodyDiv w:val="1"/>
      <w:marLeft w:val="0"/>
      <w:marRight w:val="0"/>
      <w:marTop w:val="0"/>
      <w:marBottom w:val="0"/>
      <w:divBdr>
        <w:top w:val="none" w:sz="0" w:space="0" w:color="auto"/>
        <w:left w:val="none" w:sz="0" w:space="0" w:color="auto"/>
        <w:bottom w:val="none" w:sz="0" w:space="0" w:color="auto"/>
        <w:right w:val="none" w:sz="0" w:space="0" w:color="auto"/>
      </w:divBdr>
    </w:div>
    <w:div w:id="338893048">
      <w:bodyDiv w:val="1"/>
      <w:marLeft w:val="0"/>
      <w:marRight w:val="0"/>
      <w:marTop w:val="0"/>
      <w:marBottom w:val="0"/>
      <w:divBdr>
        <w:top w:val="none" w:sz="0" w:space="0" w:color="auto"/>
        <w:left w:val="none" w:sz="0" w:space="0" w:color="auto"/>
        <w:bottom w:val="none" w:sz="0" w:space="0" w:color="auto"/>
        <w:right w:val="none" w:sz="0" w:space="0" w:color="auto"/>
      </w:divBdr>
    </w:div>
    <w:div w:id="342628008">
      <w:bodyDiv w:val="1"/>
      <w:marLeft w:val="0"/>
      <w:marRight w:val="0"/>
      <w:marTop w:val="0"/>
      <w:marBottom w:val="0"/>
      <w:divBdr>
        <w:top w:val="none" w:sz="0" w:space="0" w:color="auto"/>
        <w:left w:val="none" w:sz="0" w:space="0" w:color="auto"/>
        <w:bottom w:val="none" w:sz="0" w:space="0" w:color="auto"/>
        <w:right w:val="none" w:sz="0" w:space="0" w:color="auto"/>
      </w:divBdr>
    </w:div>
    <w:div w:id="349331828">
      <w:bodyDiv w:val="1"/>
      <w:marLeft w:val="0"/>
      <w:marRight w:val="0"/>
      <w:marTop w:val="0"/>
      <w:marBottom w:val="0"/>
      <w:divBdr>
        <w:top w:val="none" w:sz="0" w:space="0" w:color="auto"/>
        <w:left w:val="none" w:sz="0" w:space="0" w:color="auto"/>
        <w:bottom w:val="none" w:sz="0" w:space="0" w:color="auto"/>
        <w:right w:val="none" w:sz="0" w:space="0" w:color="auto"/>
      </w:divBdr>
    </w:div>
    <w:div w:id="355082219">
      <w:bodyDiv w:val="1"/>
      <w:marLeft w:val="0"/>
      <w:marRight w:val="0"/>
      <w:marTop w:val="0"/>
      <w:marBottom w:val="0"/>
      <w:divBdr>
        <w:top w:val="none" w:sz="0" w:space="0" w:color="auto"/>
        <w:left w:val="none" w:sz="0" w:space="0" w:color="auto"/>
        <w:bottom w:val="none" w:sz="0" w:space="0" w:color="auto"/>
        <w:right w:val="none" w:sz="0" w:space="0" w:color="auto"/>
      </w:divBdr>
    </w:div>
    <w:div w:id="358625770">
      <w:bodyDiv w:val="1"/>
      <w:marLeft w:val="0"/>
      <w:marRight w:val="0"/>
      <w:marTop w:val="0"/>
      <w:marBottom w:val="0"/>
      <w:divBdr>
        <w:top w:val="none" w:sz="0" w:space="0" w:color="auto"/>
        <w:left w:val="none" w:sz="0" w:space="0" w:color="auto"/>
        <w:bottom w:val="none" w:sz="0" w:space="0" w:color="auto"/>
        <w:right w:val="none" w:sz="0" w:space="0" w:color="auto"/>
      </w:divBdr>
    </w:div>
    <w:div w:id="361908114">
      <w:bodyDiv w:val="1"/>
      <w:marLeft w:val="0"/>
      <w:marRight w:val="0"/>
      <w:marTop w:val="0"/>
      <w:marBottom w:val="0"/>
      <w:divBdr>
        <w:top w:val="none" w:sz="0" w:space="0" w:color="auto"/>
        <w:left w:val="none" w:sz="0" w:space="0" w:color="auto"/>
        <w:bottom w:val="none" w:sz="0" w:space="0" w:color="auto"/>
        <w:right w:val="none" w:sz="0" w:space="0" w:color="auto"/>
      </w:divBdr>
    </w:div>
    <w:div w:id="362901078">
      <w:bodyDiv w:val="1"/>
      <w:marLeft w:val="0"/>
      <w:marRight w:val="0"/>
      <w:marTop w:val="0"/>
      <w:marBottom w:val="0"/>
      <w:divBdr>
        <w:top w:val="none" w:sz="0" w:space="0" w:color="auto"/>
        <w:left w:val="none" w:sz="0" w:space="0" w:color="auto"/>
        <w:bottom w:val="none" w:sz="0" w:space="0" w:color="auto"/>
        <w:right w:val="none" w:sz="0" w:space="0" w:color="auto"/>
      </w:divBdr>
    </w:div>
    <w:div w:id="367338921">
      <w:bodyDiv w:val="1"/>
      <w:marLeft w:val="0"/>
      <w:marRight w:val="0"/>
      <w:marTop w:val="0"/>
      <w:marBottom w:val="0"/>
      <w:divBdr>
        <w:top w:val="none" w:sz="0" w:space="0" w:color="auto"/>
        <w:left w:val="none" w:sz="0" w:space="0" w:color="auto"/>
        <w:bottom w:val="none" w:sz="0" w:space="0" w:color="auto"/>
        <w:right w:val="none" w:sz="0" w:space="0" w:color="auto"/>
      </w:divBdr>
    </w:div>
    <w:div w:id="371657162">
      <w:bodyDiv w:val="1"/>
      <w:marLeft w:val="0"/>
      <w:marRight w:val="0"/>
      <w:marTop w:val="0"/>
      <w:marBottom w:val="0"/>
      <w:divBdr>
        <w:top w:val="none" w:sz="0" w:space="0" w:color="auto"/>
        <w:left w:val="none" w:sz="0" w:space="0" w:color="auto"/>
        <w:bottom w:val="none" w:sz="0" w:space="0" w:color="auto"/>
        <w:right w:val="none" w:sz="0" w:space="0" w:color="auto"/>
      </w:divBdr>
    </w:div>
    <w:div w:id="375087190">
      <w:bodyDiv w:val="1"/>
      <w:marLeft w:val="0"/>
      <w:marRight w:val="0"/>
      <w:marTop w:val="0"/>
      <w:marBottom w:val="0"/>
      <w:divBdr>
        <w:top w:val="none" w:sz="0" w:space="0" w:color="auto"/>
        <w:left w:val="none" w:sz="0" w:space="0" w:color="auto"/>
        <w:bottom w:val="none" w:sz="0" w:space="0" w:color="auto"/>
        <w:right w:val="none" w:sz="0" w:space="0" w:color="auto"/>
      </w:divBdr>
    </w:div>
    <w:div w:id="383673892">
      <w:bodyDiv w:val="1"/>
      <w:marLeft w:val="0"/>
      <w:marRight w:val="0"/>
      <w:marTop w:val="0"/>
      <w:marBottom w:val="0"/>
      <w:divBdr>
        <w:top w:val="none" w:sz="0" w:space="0" w:color="auto"/>
        <w:left w:val="none" w:sz="0" w:space="0" w:color="auto"/>
        <w:bottom w:val="none" w:sz="0" w:space="0" w:color="auto"/>
        <w:right w:val="none" w:sz="0" w:space="0" w:color="auto"/>
      </w:divBdr>
    </w:div>
    <w:div w:id="387534159">
      <w:bodyDiv w:val="1"/>
      <w:marLeft w:val="0"/>
      <w:marRight w:val="0"/>
      <w:marTop w:val="0"/>
      <w:marBottom w:val="0"/>
      <w:divBdr>
        <w:top w:val="none" w:sz="0" w:space="0" w:color="auto"/>
        <w:left w:val="none" w:sz="0" w:space="0" w:color="auto"/>
        <w:bottom w:val="none" w:sz="0" w:space="0" w:color="auto"/>
        <w:right w:val="none" w:sz="0" w:space="0" w:color="auto"/>
      </w:divBdr>
    </w:div>
    <w:div w:id="402070007">
      <w:bodyDiv w:val="1"/>
      <w:marLeft w:val="0"/>
      <w:marRight w:val="0"/>
      <w:marTop w:val="0"/>
      <w:marBottom w:val="0"/>
      <w:divBdr>
        <w:top w:val="none" w:sz="0" w:space="0" w:color="auto"/>
        <w:left w:val="none" w:sz="0" w:space="0" w:color="auto"/>
        <w:bottom w:val="none" w:sz="0" w:space="0" w:color="auto"/>
        <w:right w:val="none" w:sz="0" w:space="0" w:color="auto"/>
      </w:divBdr>
    </w:div>
    <w:div w:id="413668774">
      <w:bodyDiv w:val="1"/>
      <w:marLeft w:val="0"/>
      <w:marRight w:val="0"/>
      <w:marTop w:val="0"/>
      <w:marBottom w:val="0"/>
      <w:divBdr>
        <w:top w:val="none" w:sz="0" w:space="0" w:color="auto"/>
        <w:left w:val="none" w:sz="0" w:space="0" w:color="auto"/>
        <w:bottom w:val="none" w:sz="0" w:space="0" w:color="auto"/>
        <w:right w:val="none" w:sz="0" w:space="0" w:color="auto"/>
      </w:divBdr>
    </w:div>
    <w:div w:id="420294735">
      <w:bodyDiv w:val="1"/>
      <w:marLeft w:val="0"/>
      <w:marRight w:val="0"/>
      <w:marTop w:val="0"/>
      <w:marBottom w:val="0"/>
      <w:divBdr>
        <w:top w:val="none" w:sz="0" w:space="0" w:color="auto"/>
        <w:left w:val="none" w:sz="0" w:space="0" w:color="auto"/>
        <w:bottom w:val="none" w:sz="0" w:space="0" w:color="auto"/>
        <w:right w:val="none" w:sz="0" w:space="0" w:color="auto"/>
      </w:divBdr>
    </w:div>
    <w:div w:id="424225921">
      <w:bodyDiv w:val="1"/>
      <w:marLeft w:val="0"/>
      <w:marRight w:val="0"/>
      <w:marTop w:val="0"/>
      <w:marBottom w:val="0"/>
      <w:divBdr>
        <w:top w:val="none" w:sz="0" w:space="0" w:color="auto"/>
        <w:left w:val="none" w:sz="0" w:space="0" w:color="auto"/>
        <w:bottom w:val="none" w:sz="0" w:space="0" w:color="auto"/>
        <w:right w:val="none" w:sz="0" w:space="0" w:color="auto"/>
      </w:divBdr>
    </w:div>
    <w:div w:id="428697592">
      <w:bodyDiv w:val="1"/>
      <w:marLeft w:val="0"/>
      <w:marRight w:val="0"/>
      <w:marTop w:val="0"/>
      <w:marBottom w:val="0"/>
      <w:divBdr>
        <w:top w:val="none" w:sz="0" w:space="0" w:color="auto"/>
        <w:left w:val="none" w:sz="0" w:space="0" w:color="auto"/>
        <w:bottom w:val="none" w:sz="0" w:space="0" w:color="auto"/>
        <w:right w:val="none" w:sz="0" w:space="0" w:color="auto"/>
      </w:divBdr>
    </w:div>
    <w:div w:id="432556906">
      <w:bodyDiv w:val="1"/>
      <w:marLeft w:val="0"/>
      <w:marRight w:val="0"/>
      <w:marTop w:val="0"/>
      <w:marBottom w:val="0"/>
      <w:divBdr>
        <w:top w:val="none" w:sz="0" w:space="0" w:color="auto"/>
        <w:left w:val="none" w:sz="0" w:space="0" w:color="auto"/>
        <w:bottom w:val="none" w:sz="0" w:space="0" w:color="auto"/>
        <w:right w:val="none" w:sz="0" w:space="0" w:color="auto"/>
      </w:divBdr>
    </w:div>
    <w:div w:id="458113055">
      <w:bodyDiv w:val="1"/>
      <w:marLeft w:val="0"/>
      <w:marRight w:val="0"/>
      <w:marTop w:val="0"/>
      <w:marBottom w:val="0"/>
      <w:divBdr>
        <w:top w:val="none" w:sz="0" w:space="0" w:color="auto"/>
        <w:left w:val="none" w:sz="0" w:space="0" w:color="auto"/>
        <w:bottom w:val="none" w:sz="0" w:space="0" w:color="auto"/>
        <w:right w:val="none" w:sz="0" w:space="0" w:color="auto"/>
      </w:divBdr>
    </w:div>
    <w:div w:id="459228727">
      <w:bodyDiv w:val="1"/>
      <w:marLeft w:val="0"/>
      <w:marRight w:val="0"/>
      <w:marTop w:val="0"/>
      <w:marBottom w:val="0"/>
      <w:divBdr>
        <w:top w:val="none" w:sz="0" w:space="0" w:color="auto"/>
        <w:left w:val="none" w:sz="0" w:space="0" w:color="auto"/>
        <w:bottom w:val="none" w:sz="0" w:space="0" w:color="auto"/>
        <w:right w:val="none" w:sz="0" w:space="0" w:color="auto"/>
      </w:divBdr>
    </w:div>
    <w:div w:id="460148599">
      <w:bodyDiv w:val="1"/>
      <w:marLeft w:val="0"/>
      <w:marRight w:val="0"/>
      <w:marTop w:val="0"/>
      <w:marBottom w:val="0"/>
      <w:divBdr>
        <w:top w:val="none" w:sz="0" w:space="0" w:color="auto"/>
        <w:left w:val="none" w:sz="0" w:space="0" w:color="auto"/>
        <w:bottom w:val="none" w:sz="0" w:space="0" w:color="auto"/>
        <w:right w:val="none" w:sz="0" w:space="0" w:color="auto"/>
      </w:divBdr>
    </w:div>
    <w:div w:id="460850742">
      <w:bodyDiv w:val="1"/>
      <w:marLeft w:val="0"/>
      <w:marRight w:val="0"/>
      <w:marTop w:val="0"/>
      <w:marBottom w:val="0"/>
      <w:divBdr>
        <w:top w:val="none" w:sz="0" w:space="0" w:color="auto"/>
        <w:left w:val="none" w:sz="0" w:space="0" w:color="auto"/>
        <w:bottom w:val="none" w:sz="0" w:space="0" w:color="auto"/>
        <w:right w:val="none" w:sz="0" w:space="0" w:color="auto"/>
      </w:divBdr>
    </w:div>
    <w:div w:id="466625625">
      <w:bodyDiv w:val="1"/>
      <w:marLeft w:val="0"/>
      <w:marRight w:val="0"/>
      <w:marTop w:val="0"/>
      <w:marBottom w:val="0"/>
      <w:divBdr>
        <w:top w:val="none" w:sz="0" w:space="0" w:color="auto"/>
        <w:left w:val="none" w:sz="0" w:space="0" w:color="auto"/>
        <w:bottom w:val="none" w:sz="0" w:space="0" w:color="auto"/>
        <w:right w:val="none" w:sz="0" w:space="0" w:color="auto"/>
      </w:divBdr>
    </w:div>
    <w:div w:id="470099933">
      <w:bodyDiv w:val="1"/>
      <w:marLeft w:val="0"/>
      <w:marRight w:val="0"/>
      <w:marTop w:val="0"/>
      <w:marBottom w:val="0"/>
      <w:divBdr>
        <w:top w:val="none" w:sz="0" w:space="0" w:color="auto"/>
        <w:left w:val="none" w:sz="0" w:space="0" w:color="auto"/>
        <w:bottom w:val="none" w:sz="0" w:space="0" w:color="auto"/>
        <w:right w:val="none" w:sz="0" w:space="0" w:color="auto"/>
      </w:divBdr>
    </w:div>
    <w:div w:id="482938395">
      <w:bodyDiv w:val="1"/>
      <w:marLeft w:val="0"/>
      <w:marRight w:val="0"/>
      <w:marTop w:val="0"/>
      <w:marBottom w:val="0"/>
      <w:divBdr>
        <w:top w:val="none" w:sz="0" w:space="0" w:color="auto"/>
        <w:left w:val="none" w:sz="0" w:space="0" w:color="auto"/>
        <w:bottom w:val="none" w:sz="0" w:space="0" w:color="auto"/>
        <w:right w:val="none" w:sz="0" w:space="0" w:color="auto"/>
      </w:divBdr>
    </w:div>
    <w:div w:id="483745544">
      <w:bodyDiv w:val="1"/>
      <w:marLeft w:val="0"/>
      <w:marRight w:val="0"/>
      <w:marTop w:val="0"/>
      <w:marBottom w:val="0"/>
      <w:divBdr>
        <w:top w:val="none" w:sz="0" w:space="0" w:color="auto"/>
        <w:left w:val="none" w:sz="0" w:space="0" w:color="auto"/>
        <w:bottom w:val="none" w:sz="0" w:space="0" w:color="auto"/>
        <w:right w:val="none" w:sz="0" w:space="0" w:color="auto"/>
      </w:divBdr>
    </w:div>
    <w:div w:id="516122833">
      <w:bodyDiv w:val="1"/>
      <w:marLeft w:val="0"/>
      <w:marRight w:val="0"/>
      <w:marTop w:val="0"/>
      <w:marBottom w:val="0"/>
      <w:divBdr>
        <w:top w:val="none" w:sz="0" w:space="0" w:color="auto"/>
        <w:left w:val="none" w:sz="0" w:space="0" w:color="auto"/>
        <w:bottom w:val="none" w:sz="0" w:space="0" w:color="auto"/>
        <w:right w:val="none" w:sz="0" w:space="0" w:color="auto"/>
      </w:divBdr>
    </w:div>
    <w:div w:id="522669370">
      <w:bodyDiv w:val="1"/>
      <w:marLeft w:val="0"/>
      <w:marRight w:val="0"/>
      <w:marTop w:val="0"/>
      <w:marBottom w:val="0"/>
      <w:divBdr>
        <w:top w:val="none" w:sz="0" w:space="0" w:color="auto"/>
        <w:left w:val="none" w:sz="0" w:space="0" w:color="auto"/>
        <w:bottom w:val="none" w:sz="0" w:space="0" w:color="auto"/>
        <w:right w:val="none" w:sz="0" w:space="0" w:color="auto"/>
      </w:divBdr>
    </w:div>
    <w:div w:id="523639740">
      <w:bodyDiv w:val="1"/>
      <w:marLeft w:val="0"/>
      <w:marRight w:val="0"/>
      <w:marTop w:val="0"/>
      <w:marBottom w:val="0"/>
      <w:divBdr>
        <w:top w:val="none" w:sz="0" w:space="0" w:color="auto"/>
        <w:left w:val="none" w:sz="0" w:space="0" w:color="auto"/>
        <w:bottom w:val="none" w:sz="0" w:space="0" w:color="auto"/>
        <w:right w:val="none" w:sz="0" w:space="0" w:color="auto"/>
      </w:divBdr>
    </w:div>
    <w:div w:id="538467833">
      <w:bodyDiv w:val="1"/>
      <w:marLeft w:val="0"/>
      <w:marRight w:val="0"/>
      <w:marTop w:val="0"/>
      <w:marBottom w:val="0"/>
      <w:divBdr>
        <w:top w:val="none" w:sz="0" w:space="0" w:color="auto"/>
        <w:left w:val="none" w:sz="0" w:space="0" w:color="auto"/>
        <w:bottom w:val="none" w:sz="0" w:space="0" w:color="auto"/>
        <w:right w:val="none" w:sz="0" w:space="0" w:color="auto"/>
      </w:divBdr>
    </w:div>
    <w:div w:id="551622388">
      <w:bodyDiv w:val="1"/>
      <w:marLeft w:val="0"/>
      <w:marRight w:val="0"/>
      <w:marTop w:val="0"/>
      <w:marBottom w:val="0"/>
      <w:divBdr>
        <w:top w:val="none" w:sz="0" w:space="0" w:color="auto"/>
        <w:left w:val="none" w:sz="0" w:space="0" w:color="auto"/>
        <w:bottom w:val="none" w:sz="0" w:space="0" w:color="auto"/>
        <w:right w:val="none" w:sz="0" w:space="0" w:color="auto"/>
      </w:divBdr>
      <w:divsChild>
        <w:div w:id="1416975158">
          <w:marLeft w:val="0"/>
          <w:marRight w:val="0"/>
          <w:marTop w:val="0"/>
          <w:marBottom w:val="0"/>
          <w:divBdr>
            <w:top w:val="none" w:sz="0" w:space="0" w:color="auto"/>
            <w:left w:val="none" w:sz="0" w:space="0" w:color="auto"/>
            <w:bottom w:val="none" w:sz="0" w:space="0" w:color="auto"/>
            <w:right w:val="none" w:sz="0" w:space="0" w:color="auto"/>
          </w:divBdr>
        </w:div>
        <w:div w:id="1499811147">
          <w:marLeft w:val="0"/>
          <w:marRight w:val="0"/>
          <w:marTop w:val="0"/>
          <w:marBottom w:val="0"/>
          <w:divBdr>
            <w:top w:val="none" w:sz="0" w:space="0" w:color="auto"/>
            <w:left w:val="none" w:sz="0" w:space="0" w:color="auto"/>
            <w:bottom w:val="none" w:sz="0" w:space="0" w:color="auto"/>
            <w:right w:val="none" w:sz="0" w:space="0" w:color="auto"/>
          </w:divBdr>
        </w:div>
        <w:div w:id="1716732754">
          <w:marLeft w:val="0"/>
          <w:marRight w:val="0"/>
          <w:marTop w:val="0"/>
          <w:marBottom w:val="0"/>
          <w:divBdr>
            <w:top w:val="none" w:sz="0" w:space="0" w:color="auto"/>
            <w:left w:val="none" w:sz="0" w:space="0" w:color="auto"/>
            <w:bottom w:val="none" w:sz="0" w:space="0" w:color="auto"/>
            <w:right w:val="none" w:sz="0" w:space="0" w:color="auto"/>
          </w:divBdr>
        </w:div>
        <w:div w:id="1123110622">
          <w:marLeft w:val="0"/>
          <w:marRight w:val="0"/>
          <w:marTop w:val="0"/>
          <w:marBottom w:val="0"/>
          <w:divBdr>
            <w:top w:val="none" w:sz="0" w:space="0" w:color="auto"/>
            <w:left w:val="none" w:sz="0" w:space="0" w:color="auto"/>
            <w:bottom w:val="none" w:sz="0" w:space="0" w:color="auto"/>
            <w:right w:val="none" w:sz="0" w:space="0" w:color="auto"/>
          </w:divBdr>
        </w:div>
        <w:div w:id="728262840">
          <w:marLeft w:val="0"/>
          <w:marRight w:val="0"/>
          <w:marTop w:val="0"/>
          <w:marBottom w:val="0"/>
          <w:divBdr>
            <w:top w:val="none" w:sz="0" w:space="0" w:color="auto"/>
            <w:left w:val="none" w:sz="0" w:space="0" w:color="auto"/>
            <w:bottom w:val="none" w:sz="0" w:space="0" w:color="auto"/>
            <w:right w:val="none" w:sz="0" w:space="0" w:color="auto"/>
          </w:divBdr>
        </w:div>
        <w:div w:id="146358047">
          <w:marLeft w:val="0"/>
          <w:marRight w:val="0"/>
          <w:marTop w:val="0"/>
          <w:marBottom w:val="0"/>
          <w:divBdr>
            <w:top w:val="none" w:sz="0" w:space="0" w:color="auto"/>
            <w:left w:val="none" w:sz="0" w:space="0" w:color="auto"/>
            <w:bottom w:val="none" w:sz="0" w:space="0" w:color="auto"/>
            <w:right w:val="none" w:sz="0" w:space="0" w:color="auto"/>
          </w:divBdr>
        </w:div>
      </w:divsChild>
    </w:div>
    <w:div w:id="573973290">
      <w:bodyDiv w:val="1"/>
      <w:marLeft w:val="0"/>
      <w:marRight w:val="0"/>
      <w:marTop w:val="0"/>
      <w:marBottom w:val="0"/>
      <w:divBdr>
        <w:top w:val="none" w:sz="0" w:space="0" w:color="auto"/>
        <w:left w:val="none" w:sz="0" w:space="0" w:color="auto"/>
        <w:bottom w:val="none" w:sz="0" w:space="0" w:color="auto"/>
        <w:right w:val="none" w:sz="0" w:space="0" w:color="auto"/>
      </w:divBdr>
    </w:div>
    <w:div w:id="583611274">
      <w:bodyDiv w:val="1"/>
      <w:marLeft w:val="0"/>
      <w:marRight w:val="0"/>
      <w:marTop w:val="0"/>
      <w:marBottom w:val="0"/>
      <w:divBdr>
        <w:top w:val="none" w:sz="0" w:space="0" w:color="auto"/>
        <w:left w:val="none" w:sz="0" w:space="0" w:color="auto"/>
        <w:bottom w:val="none" w:sz="0" w:space="0" w:color="auto"/>
        <w:right w:val="none" w:sz="0" w:space="0" w:color="auto"/>
      </w:divBdr>
    </w:div>
    <w:div w:id="588349028">
      <w:bodyDiv w:val="1"/>
      <w:marLeft w:val="0"/>
      <w:marRight w:val="0"/>
      <w:marTop w:val="0"/>
      <w:marBottom w:val="0"/>
      <w:divBdr>
        <w:top w:val="none" w:sz="0" w:space="0" w:color="auto"/>
        <w:left w:val="none" w:sz="0" w:space="0" w:color="auto"/>
        <w:bottom w:val="none" w:sz="0" w:space="0" w:color="auto"/>
        <w:right w:val="none" w:sz="0" w:space="0" w:color="auto"/>
      </w:divBdr>
    </w:div>
    <w:div w:id="608662006">
      <w:bodyDiv w:val="1"/>
      <w:marLeft w:val="0"/>
      <w:marRight w:val="0"/>
      <w:marTop w:val="0"/>
      <w:marBottom w:val="0"/>
      <w:divBdr>
        <w:top w:val="none" w:sz="0" w:space="0" w:color="auto"/>
        <w:left w:val="none" w:sz="0" w:space="0" w:color="auto"/>
        <w:bottom w:val="none" w:sz="0" w:space="0" w:color="auto"/>
        <w:right w:val="none" w:sz="0" w:space="0" w:color="auto"/>
      </w:divBdr>
    </w:div>
    <w:div w:id="610280365">
      <w:bodyDiv w:val="1"/>
      <w:marLeft w:val="0"/>
      <w:marRight w:val="0"/>
      <w:marTop w:val="0"/>
      <w:marBottom w:val="0"/>
      <w:divBdr>
        <w:top w:val="none" w:sz="0" w:space="0" w:color="auto"/>
        <w:left w:val="none" w:sz="0" w:space="0" w:color="auto"/>
        <w:bottom w:val="none" w:sz="0" w:space="0" w:color="auto"/>
        <w:right w:val="none" w:sz="0" w:space="0" w:color="auto"/>
      </w:divBdr>
    </w:div>
    <w:div w:id="620958135">
      <w:bodyDiv w:val="1"/>
      <w:marLeft w:val="0"/>
      <w:marRight w:val="0"/>
      <w:marTop w:val="0"/>
      <w:marBottom w:val="0"/>
      <w:divBdr>
        <w:top w:val="none" w:sz="0" w:space="0" w:color="auto"/>
        <w:left w:val="none" w:sz="0" w:space="0" w:color="auto"/>
        <w:bottom w:val="none" w:sz="0" w:space="0" w:color="auto"/>
        <w:right w:val="none" w:sz="0" w:space="0" w:color="auto"/>
      </w:divBdr>
    </w:div>
    <w:div w:id="627322804">
      <w:bodyDiv w:val="1"/>
      <w:marLeft w:val="0"/>
      <w:marRight w:val="0"/>
      <w:marTop w:val="0"/>
      <w:marBottom w:val="0"/>
      <w:divBdr>
        <w:top w:val="none" w:sz="0" w:space="0" w:color="auto"/>
        <w:left w:val="none" w:sz="0" w:space="0" w:color="auto"/>
        <w:bottom w:val="none" w:sz="0" w:space="0" w:color="auto"/>
        <w:right w:val="none" w:sz="0" w:space="0" w:color="auto"/>
      </w:divBdr>
    </w:div>
    <w:div w:id="637419538">
      <w:bodyDiv w:val="1"/>
      <w:marLeft w:val="0"/>
      <w:marRight w:val="0"/>
      <w:marTop w:val="0"/>
      <w:marBottom w:val="0"/>
      <w:divBdr>
        <w:top w:val="none" w:sz="0" w:space="0" w:color="auto"/>
        <w:left w:val="none" w:sz="0" w:space="0" w:color="auto"/>
        <w:bottom w:val="none" w:sz="0" w:space="0" w:color="auto"/>
        <w:right w:val="none" w:sz="0" w:space="0" w:color="auto"/>
      </w:divBdr>
    </w:div>
    <w:div w:id="646981245">
      <w:bodyDiv w:val="1"/>
      <w:marLeft w:val="0"/>
      <w:marRight w:val="0"/>
      <w:marTop w:val="0"/>
      <w:marBottom w:val="0"/>
      <w:divBdr>
        <w:top w:val="none" w:sz="0" w:space="0" w:color="auto"/>
        <w:left w:val="none" w:sz="0" w:space="0" w:color="auto"/>
        <w:bottom w:val="none" w:sz="0" w:space="0" w:color="auto"/>
        <w:right w:val="none" w:sz="0" w:space="0" w:color="auto"/>
      </w:divBdr>
    </w:div>
    <w:div w:id="647982776">
      <w:bodyDiv w:val="1"/>
      <w:marLeft w:val="0"/>
      <w:marRight w:val="0"/>
      <w:marTop w:val="0"/>
      <w:marBottom w:val="0"/>
      <w:divBdr>
        <w:top w:val="none" w:sz="0" w:space="0" w:color="auto"/>
        <w:left w:val="none" w:sz="0" w:space="0" w:color="auto"/>
        <w:bottom w:val="none" w:sz="0" w:space="0" w:color="auto"/>
        <w:right w:val="none" w:sz="0" w:space="0" w:color="auto"/>
      </w:divBdr>
    </w:div>
    <w:div w:id="651178317">
      <w:bodyDiv w:val="1"/>
      <w:marLeft w:val="0"/>
      <w:marRight w:val="0"/>
      <w:marTop w:val="0"/>
      <w:marBottom w:val="0"/>
      <w:divBdr>
        <w:top w:val="none" w:sz="0" w:space="0" w:color="auto"/>
        <w:left w:val="none" w:sz="0" w:space="0" w:color="auto"/>
        <w:bottom w:val="none" w:sz="0" w:space="0" w:color="auto"/>
        <w:right w:val="none" w:sz="0" w:space="0" w:color="auto"/>
      </w:divBdr>
    </w:div>
    <w:div w:id="655567753">
      <w:bodyDiv w:val="1"/>
      <w:marLeft w:val="0"/>
      <w:marRight w:val="0"/>
      <w:marTop w:val="0"/>
      <w:marBottom w:val="0"/>
      <w:divBdr>
        <w:top w:val="none" w:sz="0" w:space="0" w:color="auto"/>
        <w:left w:val="none" w:sz="0" w:space="0" w:color="auto"/>
        <w:bottom w:val="none" w:sz="0" w:space="0" w:color="auto"/>
        <w:right w:val="none" w:sz="0" w:space="0" w:color="auto"/>
      </w:divBdr>
    </w:div>
    <w:div w:id="658579889">
      <w:bodyDiv w:val="1"/>
      <w:marLeft w:val="0"/>
      <w:marRight w:val="0"/>
      <w:marTop w:val="0"/>
      <w:marBottom w:val="0"/>
      <w:divBdr>
        <w:top w:val="none" w:sz="0" w:space="0" w:color="auto"/>
        <w:left w:val="none" w:sz="0" w:space="0" w:color="auto"/>
        <w:bottom w:val="none" w:sz="0" w:space="0" w:color="auto"/>
        <w:right w:val="none" w:sz="0" w:space="0" w:color="auto"/>
      </w:divBdr>
    </w:div>
    <w:div w:id="663777389">
      <w:bodyDiv w:val="1"/>
      <w:marLeft w:val="0"/>
      <w:marRight w:val="0"/>
      <w:marTop w:val="0"/>
      <w:marBottom w:val="0"/>
      <w:divBdr>
        <w:top w:val="none" w:sz="0" w:space="0" w:color="auto"/>
        <w:left w:val="none" w:sz="0" w:space="0" w:color="auto"/>
        <w:bottom w:val="none" w:sz="0" w:space="0" w:color="auto"/>
        <w:right w:val="none" w:sz="0" w:space="0" w:color="auto"/>
      </w:divBdr>
    </w:div>
    <w:div w:id="687634469">
      <w:bodyDiv w:val="1"/>
      <w:marLeft w:val="0"/>
      <w:marRight w:val="0"/>
      <w:marTop w:val="0"/>
      <w:marBottom w:val="0"/>
      <w:divBdr>
        <w:top w:val="none" w:sz="0" w:space="0" w:color="auto"/>
        <w:left w:val="none" w:sz="0" w:space="0" w:color="auto"/>
        <w:bottom w:val="none" w:sz="0" w:space="0" w:color="auto"/>
        <w:right w:val="none" w:sz="0" w:space="0" w:color="auto"/>
      </w:divBdr>
    </w:div>
    <w:div w:id="694770557">
      <w:bodyDiv w:val="1"/>
      <w:marLeft w:val="0"/>
      <w:marRight w:val="0"/>
      <w:marTop w:val="0"/>
      <w:marBottom w:val="0"/>
      <w:divBdr>
        <w:top w:val="none" w:sz="0" w:space="0" w:color="auto"/>
        <w:left w:val="none" w:sz="0" w:space="0" w:color="auto"/>
        <w:bottom w:val="none" w:sz="0" w:space="0" w:color="auto"/>
        <w:right w:val="none" w:sz="0" w:space="0" w:color="auto"/>
      </w:divBdr>
    </w:div>
    <w:div w:id="699277271">
      <w:bodyDiv w:val="1"/>
      <w:marLeft w:val="0"/>
      <w:marRight w:val="0"/>
      <w:marTop w:val="0"/>
      <w:marBottom w:val="0"/>
      <w:divBdr>
        <w:top w:val="none" w:sz="0" w:space="0" w:color="auto"/>
        <w:left w:val="none" w:sz="0" w:space="0" w:color="auto"/>
        <w:bottom w:val="none" w:sz="0" w:space="0" w:color="auto"/>
        <w:right w:val="none" w:sz="0" w:space="0" w:color="auto"/>
      </w:divBdr>
    </w:div>
    <w:div w:id="750736163">
      <w:bodyDiv w:val="1"/>
      <w:marLeft w:val="0"/>
      <w:marRight w:val="0"/>
      <w:marTop w:val="0"/>
      <w:marBottom w:val="0"/>
      <w:divBdr>
        <w:top w:val="none" w:sz="0" w:space="0" w:color="auto"/>
        <w:left w:val="none" w:sz="0" w:space="0" w:color="auto"/>
        <w:bottom w:val="none" w:sz="0" w:space="0" w:color="auto"/>
        <w:right w:val="none" w:sz="0" w:space="0" w:color="auto"/>
      </w:divBdr>
    </w:div>
    <w:div w:id="756054511">
      <w:bodyDiv w:val="1"/>
      <w:marLeft w:val="0"/>
      <w:marRight w:val="0"/>
      <w:marTop w:val="0"/>
      <w:marBottom w:val="0"/>
      <w:divBdr>
        <w:top w:val="none" w:sz="0" w:space="0" w:color="auto"/>
        <w:left w:val="none" w:sz="0" w:space="0" w:color="auto"/>
        <w:bottom w:val="none" w:sz="0" w:space="0" w:color="auto"/>
        <w:right w:val="none" w:sz="0" w:space="0" w:color="auto"/>
      </w:divBdr>
    </w:div>
    <w:div w:id="775561012">
      <w:bodyDiv w:val="1"/>
      <w:marLeft w:val="0"/>
      <w:marRight w:val="0"/>
      <w:marTop w:val="0"/>
      <w:marBottom w:val="0"/>
      <w:divBdr>
        <w:top w:val="none" w:sz="0" w:space="0" w:color="auto"/>
        <w:left w:val="none" w:sz="0" w:space="0" w:color="auto"/>
        <w:bottom w:val="none" w:sz="0" w:space="0" w:color="auto"/>
        <w:right w:val="none" w:sz="0" w:space="0" w:color="auto"/>
      </w:divBdr>
    </w:div>
    <w:div w:id="779879377">
      <w:bodyDiv w:val="1"/>
      <w:marLeft w:val="0"/>
      <w:marRight w:val="0"/>
      <w:marTop w:val="0"/>
      <w:marBottom w:val="0"/>
      <w:divBdr>
        <w:top w:val="none" w:sz="0" w:space="0" w:color="auto"/>
        <w:left w:val="none" w:sz="0" w:space="0" w:color="auto"/>
        <w:bottom w:val="none" w:sz="0" w:space="0" w:color="auto"/>
        <w:right w:val="none" w:sz="0" w:space="0" w:color="auto"/>
      </w:divBdr>
    </w:div>
    <w:div w:id="781926283">
      <w:bodyDiv w:val="1"/>
      <w:marLeft w:val="0"/>
      <w:marRight w:val="0"/>
      <w:marTop w:val="0"/>
      <w:marBottom w:val="0"/>
      <w:divBdr>
        <w:top w:val="none" w:sz="0" w:space="0" w:color="auto"/>
        <w:left w:val="none" w:sz="0" w:space="0" w:color="auto"/>
        <w:bottom w:val="none" w:sz="0" w:space="0" w:color="auto"/>
        <w:right w:val="none" w:sz="0" w:space="0" w:color="auto"/>
      </w:divBdr>
    </w:div>
    <w:div w:id="811753767">
      <w:bodyDiv w:val="1"/>
      <w:marLeft w:val="0"/>
      <w:marRight w:val="0"/>
      <w:marTop w:val="0"/>
      <w:marBottom w:val="0"/>
      <w:divBdr>
        <w:top w:val="none" w:sz="0" w:space="0" w:color="auto"/>
        <w:left w:val="none" w:sz="0" w:space="0" w:color="auto"/>
        <w:bottom w:val="none" w:sz="0" w:space="0" w:color="auto"/>
        <w:right w:val="none" w:sz="0" w:space="0" w:color="auto"/>
      </w:divBdr>
    </w:div>
    <w:div w:id="812017948">
      <w:bodyDiv w:val="1"/>
      <w:marLeft w:val="0"/>
      <w:marRight w:val="0"/>
      <w:marTop w:val="0"/>
      <w:marBottom w:val="0"/>
      <w:divBdr>
        <w:top w:val="none" w:sz="0" w:space="0" w:color="auto"/>
        <w:left w:val="none" w:sz="0" w:space="0" w:color="auto"/>
        <w:bottom w:val="none" w:sz="0" w:space="0" w:color="auto"/>
        <w:right w:val="none" w:sz="0" w:space="0" w:color="auto"/>
      </w:divBdr>
    </w:div>
    <w:div w:id="815344191">
      <w:bodyDiv w:val="1"/>
      <w:marLeft w:val="0"/>
      <w:marRight w:val="0"/>
      <w:marTop w:val="0"/>
      <w:marBottom w:val="0"/>
      <w:divBdr>
        <w:top w:val="none" w:sz="0" w:space="0" w:color="auto"/>
        <w:left w:val="none" w:sz="0" w:space="0" w:color="auto"/>
        <w:bottom w:val="none" w:sz="0" w:space="0" w:color="auto"/>
        <w:right w:val="none" w:sz="0" w:space="0" w:color="auto"/>
      </w:divBdr>
    </w:div>
    <w:div w:id="822156815">
      <w:bodyDiv w:val="1"/>
      <w:marLeft w:val="0"/>
      <w:marRight w:val="0"/>
      <w:marTop w:val="0"/>
      <w:marBottom w:val="0"/>
      <w:divBdr>
        <w:top w:val="none" w:sz="0" w:space="0" w:color="auto"/>
        <w:left w:val="none" w:sz="0" w:space="0" w:color="auto"/>
        <w:bottom w:val="none" w:sz="0" w:space="0" w:color="auto"/>
        <w:right w:val="none" w:sz="0" w:space="0" w:color="auto"/>
      </w:divBdr>
    </w:div>
    <w:div w:id="833108206">
      <w:bodyDiv w:val="1"/>
      <w:marLeft w:val="0"/>
      <w:marRight w:val="0"/>
      <w:marTop w:val="0"/>
      <w:marBottom w:val="0"/>
      <w:divBdr>
        <w:top w:val="none" w:sz="0" w:space="0" w:color="auto"/>
        <w:left w:val="none" w:sz="0" w:space="0" w:color="auto"/>
        <w:bottom w:val="none" w:sz="0" w:space="0" w:color="auto"/>
        <w:right w:val="none" w:sz="0" w:space="0" w:color="auto"/>
      </w:divBdr>
    </w:div>
    <w:div w:id="846596752">
      <w:bodyDiv w:val="1"/>
      <w:marLeft w:val="0"/>
      <w:marRight w:val="0"/>
      <w:marTop w:val="0"/>
      <w:marBottom w:val="0"/>
      <w:divBdr>
        <w:top w:val="none" w:sz="0" w:space="0" w:color="auto"/>
        <w:left w:val="none" w:sz="0" w:space="0" w:color="auto"/>
        <w:bottom w:val="none" w:sz="0" w:space="0" w:color="auto"/>
        <w:right w:val="none" w:sz="0" w:space="0" w:color="auto"/>
      </w:divBdr>
    </w:div>
    <w:div w:id="850265331">
      <w:bodyDiv w:val="1"/>
      <w:marLeft w:val="0"/>
      <w:marRight w:val="0"/>
      <w:marTop w:val="0"/>
      <w:marBottom w:val="0"/>
      <w:divBdr>
        <w:top w:val="none" w:sz="0" w:space="0" w:color="auto"/>
        <w:left w:val="none" w:sz="0" w:space="0" w:color="auto"/>
        <w:bottom w:val="none" w:sz="0" w:space="0" w:color="auto"/>
        <w:right w:val="none" w:sz="0" w:space="0" w:color="auto"/>
      </w:divBdr>
    </w:div>
    <w:div w:id="866212701">
      <w:bodyDiv w:val="1"/>
      <w:marLeft w:val="0"/>
      <w:marRight w:val="0"/>
      <w:marTop w:val="0"/>
      <w:marBottom w:val="0"/>
      <w:divBdr>
        <w:top w:val="none" w:sz="0" w:space="0" w:color="auto"/>
        <w:left w:val="none" w:sz="0" w:space="0" w:color="auto"/>
        <w:bottom w:val="none" w:sz="0" w:space="0" w:color="auto"/>
        <w:right w:val="none" w:sz="0" w:space="0" w:color="auto"/>
      </w:divBdr>
    </w:div>
    <w:div w:id="874081077">
      <w:bodyDiv w:val="1"/>
      <w:marLeft w:val="0"/>
      <w:marRight w:val="0"/>
      <w:marTop w:val="0"/>
      <w:marBottom w:val="0"/>
      <w:divBdr>
        <w:top w:val="none" w:sz="0" w:space="0" w:color="auto"/>
        <w:left w:val="none" w:sz="0" w:space="0" w:color="auto"/>
        <w:bottom w:val="none" w:sz="0" w:space="0" w:color="auto"/>
        <w:right w:val="none" w:sz="0" w:space="0" w:color="auto"/>
      </w:divBdr>
    </w:div>
    <w:div w:id="874584285">
      <w:bodyDiv w:val="1"/>
      <w:marLeft w:val="0"/>
      <w:marRight w:val="0"/>
      <w:marTop w:val="0"/>
      <w:marBottom w:val="0"/>
      <w:divBdr>
        <w:top w:val="none" w:sz="0" w:space="0" w:color="auto"/>
        <w:left w:val="none" w:sz="0" w:space="0" w:color="auto"/>
        <w:bottom w:val="none" w:sz="0" w:space="0" w:color="auto"/>
        <w:right w:val="none" w:sz="0" w:space="0" w:color="auto"/>
      </w:divBdr>
    </w:div>
    <w:div w:id="880018402">
      <w:bodyDiv w:val="1"/>
      <w:marLeft w:val="0"/>
      <w:marRight w:val="0"/>
      <w:marTop w:val="0"/>
      <w:marBottom w:val="0"/>
      <w:divBdr>
        <w:top w:val="none" w:sz="0" w:space="0" w:color="auto"/>
        <w:left w:val="none" w:sz="0" w:space="0" w:color="auto"/>
        <w:bottom w:val="none" w:sz="0" w:space="0" w:color="auto"/>
        <w:right w:val="none" w:sz="0" w:space="0" w:color="auto"/>
      </w:divBdr>
    </w:div>
    <w:div w:id="897127746">
      <w:bodyDiv w:val="1"/>
      <w:marLeft w:val="0"/>
      <w:marRight w:val="0"/>
      <w:marTop w:val="0"/>
      <w:marBottom w:val="0"/>
      <w:divBdr>
        <w:top w:val="none" w:sz="0" w:space="0" w:color="auto"/>
        <w:left w:val="none" w:sz="0" w:space="0" w:color="auto"/>
        <w:bottom w:val="none" w:sz="0" w:space="0" w:color="auto"/>
        <w:right w:val="none" w:sz="0" w:space="0" w:color="auto"/>
      </w:divBdr>
    </w:div>
    <w:div w:id="900411405">
      <w:bodyDiv w:val="1"/>
      <w:marLeft w:val="0"/>
      <w:marRight w:val="0"/>
      <w:marTop w:val="0"/>
      <w:marBottom w:val="0"/>
      <w:divBdr>
        <w:top w:val="none" w:sz="0" w:space="0" w:color="auto"/>
        <w:left w:val="none" w:sz="0" w:space="0" w:color="auto"/>
        <w:bottom w:val="none" w:sz="0" w:space="0" w:color="auto"/>
        <w:right w:val="none" w:sz="0" w:space="0" w:color="auto"/>
      </w:divBdr>
    </w:div>
    <w:div w:id="904604583">
      <w:bodyDiv w:val="1"/>
      <w:marLeft w:val="0"/>
      <w:marRight w:val="0"/>
      <w:marTop w:val="0"/>
      <w:marBottom w:val="0"/>
      <w:divBdr>
        <w:top w:val="none" w:sz="0" w:space="0" w:color="auto"/>
        <w:left w:val="none" w:sz="0" w:space="0" w:color="auto"/>
        <w:bottom w:val="none" w:sz="0" w:space="0" w:color="auto"/>
        <w:right w:val="none" w:sz="0" w:space="0" w:color="auto"/>
      </w:divBdr>
    </w:div>
    <w:div w:id="910314041">
      <w:bodyDiv w:val="1"/>
      <w:marLeft w:val="0"/>
      <w:marRight w:val="0"/>
      <w:marTop w:val="0"/>
      <w:marBottom w:val="0"/>
      <w:divBdr>
        <w:top w:val="none" w:sz="0" w:space="0" w:color="auto"/>
        <w:left w:val="none" w:sz="0" w:space="0" w:color="auto"/>
        <w:bottom w:val="none" w:sz="0" w:space="0" w:color="auto"/>
        <w:right w:val="none" w:sz="0" w:space="0" w:color="auto"/>
      </w:divBdr>
    </w:div>
    <w:div w:id="914630169">
      <w:bodyDiv w:val="1"/>
      <w:marLeft w:val="0"/>
      <w:marRight w:val="0"/>
      <w:marTop w:val="0"/>
      <w:marBottom w:val="0"/>
      <w:divBdr>
        <w:top w:val="none" w:sz="0" w:space="0" w:color="auto"/>
        <w:left w:val="none" w:sz="0" w:space="0" w:color="auto"/>
        <w:bottom w:val="none" w:sz="0" w:space="0" w:color="auto"/>
        <w:right w:val="none" w:sz="0" w:space="0" w:color="auto"/>
      </w:divBdr>
    </w:div>
    <w:div w:id="917129087">
      <w:bodyDiv w:val="1"/>
      <w:marLeft w:val="0"/>
      <w:marRight w:val="0"/>
      <w:marTop w:val="0"/>
      <w:marBottom w:val="0"/>
      <w:divBdr>
        <w:top w:val="none" w:sz="0" w:space="0" w:color="auto"/>
        <w:left w:val="none" w:sz="0" w:space="0" w:color="auto"/>
        <w:bottom w:val="none" w:sz="0" w:space="0" w:color="auto"/>
        <w:right w:val="none" w:sz="0" w:space="0" w:color="auto"/>
      </w:divBdr>
    </w:div>
    <w:div w:id="940146507">
      <w:bodyDiv w:val="1"/>
      <w:marLeft w:val="0"/>
      <w:marRight w:val="0"/>
      <w:marTop w:val="0"/>
      <w:marBottom w:val="0"/>
      <w:divBdr>
        <w:top w:val="none" w:sz="0" w:space="0" w:color="auto"/>
        <w:left w:val="none" w:sz="0" w:space="0" w:color="auto"/>
        <w:bottom w:val="none" w:sz="0" w:space="0" w:color="auto"/>
        <w:right w:val="none" w:sz="0" w:space="0" w:color="auto"/>
      </w:divBdr>
    </w:div>
    <w:div w:id="963778905">
      <w:bodyDiv w:val="1"/>
      <w:marLeft w:val="0"/>
      <w:marRight w:val="0"/>
      <w:marTop w:val="0"/>
      <w:marBottom w:val="0"/>
      <w:divBdr>
        <w:top w:val="none" w:sz="0" w:space="0" w:color="auto"/>
        <w:left w:val="none" w:sz="0" w:space="0" w:color="auto"/>
        <w:bottom w:val="none" w:sz="0" w:space="0" w:color="auto"/>
        <w:right w:val="none" w:sz="0" w:space="0" w:color="auto"/>
      </w:divBdr>
    </w:div>
    <w:div w:id="977031971">
      <w:bodyDiv w:val="1"/>
      <w:marLeft w:val="0"/>
      <w:marRight w:val="0"/>
      <w:marTop w:val="0"/>
      <w:marBottom w:val="0"/>
      <w:divBdr>
        <w:top w:val="none" w:sz="0" w:space="0" w:color="auto"/>
        <w:left w:val="none" w:sz="0" w:space="0" w:color="auto"/>
        <w:bottom w:val="none" w:sz="0" w:space="0" w:color="auto"/>
        <w:right w:val="none" w:sz="0" w:space="0" w:color="auto"/>
      </w:divBdr>
    </w:div>
    <w:div w:id="983004259">
      <w:bodyDiv w:val="1"/>
      <w:marLeft w:val="0"/>
      <w:marRight w:val="0"/>
      <w:marTop w:val="0"/>
      <w:marBottom w:val="0"/>
      <w:divBdr>
        <w:top w:val="none" w:sz="0" w:space="0" w:color="auto"/>
        <w:left w:val="none" w:sz="0" w:space="0" w:color="auto"/>
        <w:bottom w:val="none" w:sz="0" w:space="0" w:color="auto"/>
        <w:right w:val="none" w:sz="0" w:space="0" w:color="auto"/>
      </w:divBdr>
    </w:div>
    <w:div w:id="995959479">
      <w:bodyDiv w:val="1"/>
      <w:marLeft w:val="0"/>
      <w:marRight w:val="0"/>
      <w:marTop w:val="0"/>
      <w:marBottom w:val="0"/>
      <w:divBdr>
        <w:top w:val="none" w:sz="0" w:space="0" w:color="auto"/>
        <w:left w:val="none" w:sz="0" w:space="0" w:color="auto"/>
        <w:bottom w:val="none" w:sz="0" w:space="0" w:color="auto"/>
        <w:right w:val="none" w:sz="0" w:space="0" w:color="auto"/>
      </w:divBdr>
    </w:div>
    <w:div w:id="996033860">
      <w:bodyDiv w:val="1"/>
      <w:marLeft w:val="0"/>
      <w:marRight w:val="0"/>
      <w:marTop w:val="0"/>
      <w:marBottom w:val="0"/>
      <w:divBdr>
        <w:top w:val="none" w:sz="0" w:space="0" w:color="auto"/>
        <w:left w:val="none" w:sz="0" w:space="0" w:color="auto"/>
        <w:bottom w:val="none" w:sz="0" w:space="0" w:color="auto"/>
        <w:right w:val="none" w:sz="0" w:space="0" w:color="auto"/>
      </w:divBdr>
    </w:div>
    <w:div w:id="996617638">
      <w:bodyDiv w:val="1"/>
      <w:marLeft w:val="0"/>
      <w:marRight w:val="0"/>
      <w:marTop w:val="0"/>
      <w:marBottom w:val="0"/>
      <w:divBdr>
        <w:top w:val="none" w:sz="0" w:space="0" w:color="auto"/>
        <w:left w:val="none" w:sz="0" w:space="0" w:color="auto"/>
        <w:bottom w:val="none" w:sz="0" w:space="0" w:color="auto"/>
        <w:right w:val="none" w:sz="0" w:space="0" w:color="auto"/>
      </w:divBdr>
    </w:div>
    <w:div w:id="1008140737">
      <w:bodyDiv w:val="1"/>
      <w:marLeft w:val="0"/>
      <w:marRight w:val="0"/>
      <w:marTop w:val="0"/>
      <w:marBottom w:val="0"/>
      <w:divBdr>
        <w:top w:val="none" w:sz="0" w:space="0" w:color="auto"/>
        <w:left w:val="none" w:sz="0" w:space="0" w:color="auto"/>
        <w:bottom w:val="none" w:sz="0" w:space="0" w:color="auto"/>
        <w:right w:val="none" w:sz="0" w:space="0" w:color="auto"/>
      </w:divBdr>
    </w:div>
    <w:div w:id="1012881751">
      <w:bodyDiv w:val="1"/>
      <w:marLeft w:val="0"/>
      <w:marRight w:val="0"/>
      <w:marTop w:val="0"/>
      <w:marBottom w:val="0"/>
      <w:divBdr>
        <w:top w:val="none" w:sz="0" w:space="0" w:color="auto"/>
        <w:left w:val="none" w:sz="0" w:space="0" w:color="auto"/>
        <w:bottom w:val="none" w:sz="0" w:space="0" w:color="auto"/>
        <w:right w:val="none" w:sz="0" w:space="0" w:color="auto"/>
      </w:divBdr>
    </w:div>
    <w:div w:id="1019552973">
      <w:bodyDiv w:val="1"/>
      <w:marLeft w:val="0"/>
      <w:marRight w:val="0"/>
      <w:marTop w:val="0"/>
      <w:marBottom w:val="0"/>
      <w:divBdr>
        <w:top w:val="none" w:sz="0" w:space="0" w:color="auto"/>
        <w:left w:val="none" w:sz="0" w:space="0" w:color="auto"/>
        <w:bottom w:val="none" w:sz="0" w:space="0" w:color="auto"/>
        <w:right w:val="none" w:sz="0" w:space="0" w:color="auto"/>
      </w:divBdr>
    </w:div>
    <w:div w:id="1027830810">
      <w:bodyDiv w:val="1"/>
      <w:marLeft w:val="0"/>
      <w:marRight w:val="0"/>
      <w:marTop w:val="0"/>
      <w:marBottom w:val="0"/>
      <w:divBdr>
        <w:top w:val="none" w:sz="0" w:space="0" w:color="auto"/>
        <w:left w:val="none" w:sz="0" w:space="0" w:color="auto"/>
        <w:bottom w:val="none" w:sz="0" w:space="0" w:color="auto"/>
        <w:right w:val="none" w:sz="0" w:space="0" w:color="auto"/>
      </w:divBdr>
    </w:div>
    <w:div w:id="1035469178">
      <w:bodyDiv w:val="1"/>
      <w:marLeft w:val="0"/>
      <w:marRight w:val="0"/>
      <w:marTop w:val="0"/>
      <w:marBottom w:val="0"/>
      <w:divBdr>
        <w:top w:val="none" w:sz="0" w:space="0" w:color="auto"/>
        <w:left w:val="none" w:sz="0" w:space="0" w:color="auto"/>
        <w:bottom w:val="none" w:sz="0" w:space="0" w:color="auto"/>
        <w:right w:val="none" w:sz="0" w:space="0" w:color="auto"/>
      </w:divBdr>
    </w:div>
    <w:div w:id="1047922185">
      <w:bodyDiv w:val="1"/>
      <w:marLeft w:val="0"/>
      <w:marRight w:val="0"/>
      <w:marTop w:val="0"/>
      <w:marBottom w:val="0"/>
      <w:divBdr>
        <w:top w:val="none" w:sz="0" w:space="0" w:color="auto"/>
        <w:left w:val="none" w:sz="0" w:space="0" w:color="auto"/>
        <w:bottom w:val="none" w:sz="0" w:space="0" w:color="auto"/>
        <w:right w:val="none" w:sz="0" w:space="0" w:color="auto"/>
      </w:divBdr>
    </w:div>
    <w:div w:id="1052969096">
      <w:bodyDiv w:val="1"/>
      <w:marLeft w:val="0"/>
      <w:marRight w:val="0"/>
      <w:marTop w:val="0"/>
      <w:marBottom w:val="0"/>
      <w:divBdr>
        <w:top w:val="none" w:sz="0" w:space="0" w:color="auto"/>
        <w:left w:val="none" w:sz="0" w:space="0" w:color="auto"/>
        <w:bottom w:val="none" w:sz="0" w:space="0" w:color="auto"/>
        <w:right w:val="none" w:sz="0" w:space="0" w:color="auto"/>
      </w:divBdr>
    </w:div>
    <w:div w:id="1058550171">
      <w:bodyDiv w:val="1"/>
      <w:marLeft w:val="0"/>
      <w:marRight w:val="0"/>
      <w:marTop w:val="0"/>
      <w:marBottom w:val="0"/>
      <w:divBdr>
        <w:top w:val="none" w:sz="0" w:space="0" w:color="auto"/>
        <w:left w:val="none" w:sz="0" w:space="0" w:color="auto"/>
        <w:bottom w:val="none" w:sz="0" w:space="0" w:color="auto"/>
        <w:right w:val="none" w:sz="0" w:space="0" w:color="auto"/>
      </w:divBdr>
    </w:div>
    <w:div w:id="1061251680">
      <w:bodyDiv w:val="1"/>
      <w:marLeft w:val="0"/>
      <w:marRight w:val="0"/>
      <w:marTop w:val="0"/>
      <w:marBottom w:val="0"/>
      <w:divBdr>
        <w:top w:val="none" w:sz="0" w:space="0" w:color="auto"/>
        <w:left w:val="none" w:sz="0" w:space="0" w:color="auto"/>
        <w:bottom w:val="none" w:sz="0" w:space="0" w:color="auto"/>
        <w:right w:val="none" w:sz="0" w:space="0" w:color="auto"/>
      </w:divBdr>
    </w:div>
    <w:div w:id="1061440062">
      <w:bodyDiv w:val="1"/>
      <w:marLeft w:val="0"/>
      <w:marRight w:val="0"/>
      <w:marTop w:val="0"/>
      <w:marBottom w:val="0"/>
      <w:divBdr>
        <w:top w:val="none" w:sz="0" w:space="0" w:color="auto"/>
        <w:left w:val="none" w:sz="0" w:space="0" w:color="auto"/>
        <w:bottom w:val="none" w:sz="0" w:space="0" w:color="auto"/>
        <w:right w:val="none" w:sz="0" w:space="0" w:color="auto"/>
      </w:divBdr>
    </w:div>
    <w:div w:id="1077943988">
      <w:bodyDiv w:val="1"/>
      <w:marLeft w:val="0"/>
      <w:marRight w:val="0"/>
      <w:marTop w:val="0"/>
      <w:marBottom w:val="0"/>
      <w:divBdr>
        <w:top w:val="none" w:sz="0" w:space="0" w:color="auto"/>
        <w:left w:val="none" w:sz="0" w:space="0" w:color="auto"/>
        <w:bottom w:val="none" w:sz="0" w:space="0" w:color="auto"/>
        <w:right w:val="none" w:sz="0" w:space="0" w:color="auto"/>
      </w:divBdr>
    </w:div>
    <w:div w:id="1080829523">
      <w:bodyDiv w:val="1"/>
      <w:marLeft w:val="0"/>
      <w:marRight w:val="0"/>
      <w:marTop w:val="0"/>
      <w:marBottom w:val="0"/>
      <w:divBdr>
        <w:top w:val="none" w:sz="0" w:space="0" w:color="auto"/>
        <w:left w:val="none" w:sz="0" w:space="0" w:color="auto"/>
        <w:bottom w:val="none" w:sz="0" w:space="0" w:color="auto"/>
        <w:right w:val="none" w:sz="0" w:space="0" w:color="auto"/>
      </w:divBdr>
    </w:div>
    <w:div w:id="1089235754">
      <w:bodyDiv w:val="1"/>
      <w:marLeft w:val="0"/>
      <w:marRight w:val="0"/>
      <w:marTop w:val="0"/>
      <w:marBottom w:val="0"/>
      <w:divBdr>
        <w:top w:val="none" w:sz="0" w:space="0" w:color="auto"/>
        <w:left w:val="none" w:sz="0" w:space="0" w:color="auto"/>
        <w:bottom w:val="none" w:sz="0" w:space="0" w:color="auto"/>
        <w:right w:val="none" w:sz="0" w:space="0" w:color="auto"/>
      </w:divBdr>
    </w:div>
    <w:div w:id="1090349497">
      <w:bodyDiv w:val="1"/>
      <w:marLeft w:val="0"/>
      <w:marRight w:val="0"/>
      <w:marTop w:val="0"/>
      <w:marBottom w:val="0"/>
      <w:divBdr>
        <w:top w:val="none" w:sz="0" w:space="0" w:color="auto"/>
        <w:left w:val="none" w:sz="0" w:space="0" w:color="auto"/>
        <w:bottom w:val="none" w:sz="0" w:space="0" w:color="auto"/>
        <w:right w:val="none" w:sz="0" w:space="0" w:color="auto"/>
      </w:divBdr>
    </w:div>
    <w:div w:id="1095829638">
      <w:bodyDiv w:val="1"/>
      <w:marLeft w:val="0"/>
      <w:marRight w:val="0"/>
      <w:marTop w:val="0"/>
      <w:marBottom w:val="0"/>
      <w:divBdr>
        <w:top w:val="none" w:sz="0" w:space="0" w:color="auto"/>
        <w:left w:val="none" w:sz="0" w:space="0" w:color="auto"/>
        <w:bottom w:val="none" w:sz="0" w:space="0" w:color="auto"/>
        <w:right w:val="none" w:sz="0" w:space="0" w:color="auto"/>
      </w:divBdr>
    </w:div>
    <w:div w:id="1097284639">
      <w:bodyDiv w:val="1"/>
      <w:marLeft w:val="0"/>
      <w:marRight w:val="0"/>
      <w:marTop w:val="0"/>
      <w:marBottom w:val="0"/>
      <w:divBdr>
        <w:top w:val="none" w:sz="0" w:space="0" w:color="auto"/>
        <w:left w:val="none" w:sz="0" w:space="0" w:color="auto"/>
        <w:bottom w:val="none" w:sz="0" w:space="0" w:color="auto"/>
        <w:right w:val="none" w:sz="0" w:space="0" w:color="auto"/>
      </w:divBdr>
    </w:div>
    <w:div w:id="1098714578">
      <w:bodyDiv w:val="1"/>
      <w:marLeft w:val="0"/>
      <w:marRight w:val="0"/>
      <w:marTop w:val="0"/>
      <w:marBottom w:val="0"/>
      <w:divBdr>
        <w:top w:val="none" w:sz="0" w:space="0" w:color="auto"/>
        <w:left w:val="none" w:sz="0" w:space="0" w:color="auto"/>
        <w:bottom w:val="none" w:sz="0" w:space="0" w:color="auto"/>
        <w:right w:val="none" w:sz="0" w:space="0" w:color="auto"/>
      </w:divBdr>
    </w:div>
    <w:div w:id="1100177178">
      <w:bodyDiv w:val="1"/>
      <w:marLeft w:val="0"/>
      <w:marRight w:val="0"/>
      <w:marTop w:val="0"/>
      <w:marBottom w:val="0"/>
      <w:divBdr>
        <w:top w:val="none" w:sz="0" w:space="0" w:color="auto"/>
        <w:left w:val="none" w:sz="0" w:space="0" w:color="auto"/>
        <w:bottom w:val="none" w:sz="0" w:space="0" w:color="auto"/>
        <w:right w:val="none" w:sz="0" w:space="0" w:color="auto"/>
      </w:divBdr>
    </w:div>
    <w:div w:id="1100219397">
      <w:bodyDiv w:val="1"/>
      <w:marLeft w:val="0"/>
      <w:marRight w:val="0"/>
      <w:marTop w:val="0"/>
      <w:marBottom w:val="0"/>
      <w:divBdr>
        <w:top w:val="none" w:sz="0" w:space="0" w:color="auto"/>
        <w:left w:val="none" w:sz="0" w:space="0" w:color="auto"/>
        <w:bottom w:val="none" w:sz="0" w:space="0" w:color="auto"/>
        <w:right w:val="none" w:sz="0" w:space="0" w:color="auto"/>
      </w:divBdr>
    </w:div>
    <w:div w:id="1109860859">
      <w:bodyDiv w:val="1"/>
      <w:marLeft w:val="0"/>
      <w:marRight w:val="0"/>
      <w:marTop w:val="0"/>
      <w:marBottom w:val="0"/>
      <w:divBdr>
        <w:top w:val="none" w:sz="0" w:space="0" w:color="auto"/>
        <w:left w:val="none" w:sz="0" w:space="0" w:color="auto"/>
        <w:bottom w:val="none" w:sz="0" w:space="0" w:color="auto"/>
        <w:right w:val="none" w:sz="0" w:space="0" w:color="auto"/>
      </w:divBdr>
    </w:div>
    <w:div w:id="1120298909">
      <w:bodyDiv w:val="1"/>
      <w:marLeft w:val="0"/>
      <w:marRight w:val="0"/>
      <w:marTop w:val="0"/>
      <w:marBottom w:val="0"/>
      <w:divBdr>
        <w:top w:val="none" w:sz="0" w:space="0" w:color="auto"/>
        <w:left w:val="none" w:sz="0" w:space="0" w:color="auto"/>
        <w:bottom w:val="none" w:sz="0" w:space="0" w:color="auto"/>
        <w:right w:val="none" w:sz="0" w:space="0" w:color="auto"/>
      </w:divBdr>
    </w:div>
    <w:div w:id="1126120249">
      <w:bodyDiv w:val="1"/>
      <w:marLeft w:val="0"/>
      <w:marRight w:val="0"/>
      <w:marTop w:val="0"/>
      <w:marBottom w:val="0"/>
      <w:divBdr>
        <w:top w:val="none" w:sz="0" w:space="0" w:color="auto"/>
        <w:left w:val="none" w:sz="0" w:space="0" w:color="auto"/>
        <w:bottom w:val="none" w:sz="0" w:space="0" w:color="auto"/>
        <w:right w:val="none" w:sz="0" w:space="0" w:color="auto"/>
      </w:divBdr>
    </w:div>
    <w:div w:id="1131676054">
      <w:bodyDiv w:val="1"/>
      <w:marLeft w:val="0"/>
      <w:marRight w:val="0"/>
      <w:marTop w:val="0"/>
      <w:marBottom w:val="0"/>
      <w:divBdr>
        <w:top w:val="none" w:sz="0" w:space="0" w:color="auto"/>
        <w:left w:val="none" w:sz="0" w:space="0" w:color="auto"/>
        <w:bottom w:val="none" w:sz="0" w:space="0" w:color="auto"/>
        <w:right w:val="none" w:sz="0" w:space="0" w:color="auto"/>
      </w:divBdr>
    </w:div>
    <w:div w:id="1137189561">
      <w:bodyDiv w:val="1"/>
      <w:marLeft w:val="0"/>
      <w:marRight w:val="0"/>
      <w:marTop w:val="0"/>
      <w:marBottom w:val="0"/>
      <w:divBdr>
        <w:top w:val="none" w:sz="0" w:space="0" w:color="auto"/>
        <w:left w:val="none" w:sz="0" w:space="0" w:color="auto"/>
        <w:bottom w:val="none" w:sz="0" w:space="0" w:color="auto"/>
        <w:right w:val="none" w:sz="0" w:space="0" w:color="auto"/>
      </w:divBdr>
    </w:div>
    <w:div w:id="1142423779">
      <w:bodyDiv w:val="1"/>
      <w:marLeft w:val="0"/>
      <w:marRight w:val="0"/>
      <w:marTop w:val="0"/>
      <w:marBottom w:val="0"/>
      <w:divBdr>
        <w:top w:val="none" w:sz="0" w:space="0" w:color="auto"/>
        <w:left w:val="none" w:sz="0" w:space="0" w:color="auto"/>
        <w:bottom w:val="none" w:sz="0" w:space="0" w:color="auto"/>
        <w:right w:val="none" w:sz="0" w:space="0" w:color="auto"/>
      </w:divBdr>
    </w:div>
    <w:div w:id="1151747819">
      <w:bodyDiv w:val="1"/>
      <w:marLeft w:val="0"/>
      <w:marRight w:val="0"/>
      <w:marTop w:val="0"/>
      <w:marBottom w:val="0"/>
      <w:divBdr>
        <w:top w:val="none" w:sz="0" w:space="0" w:color="auto"/>
        <w:left w:val="none" w:sz="0" w:space="0" w:color="auto"/>
        <w:bottom w:val="none" w:sz="0" w:space="0" w:color="auto"/>
        <w:right w:val="none" w:sz="0" w:space="0" w:color="auto"/>
      </w:divBdr>
    </w:div>
    <w:div w:id="1154373289">
      <w:bodyDiv w:val="1"/>
      <w:marLeft w:val="0"/>
      <w:marRight w:val="0"/>
      <w:marTop w:val="0"/>
      <w:marBottom w:val="0"/>
      <w:divBdr>
        <w:top w:val="none" w:sz="0" w:space="0" w:color="auto"/>
        <w:left w:val="none" w:sz="0" w:space="0" w:color="auto"/>
        <w:bottom w:val="none" w:sz="0" w:space="0" w:color="auto"/>
        <w:right w:val="none" w:sz="0" w:space="0" w:color="auto"/>
      </w:divBdr>
    </w:div>
    <w:div w:id="1155754287">
      <w:bodyDiv w:val="1"/>
      <w:marLeft w:val="0"/>
      <w:marRight w:val="0"/>
      <w:marTop w:val="0"/>
      <w:marBottom w:val="0"/>
      <w:divBdr>
        <w:top w:val="none" w:sz="0" w:space="0" w:color="auto"/>
        <w:left w:val="none" w:sz="0" w:space="0" w:color="auto"/>
        <w:bottom w:val="none" w:sz="0" w:space="0" w:color="auto"/>
        <w:right w:val="none" w:sz="0" w:space="0" w:color="auto"/>
      </w:divBdr>
    </w:div>
    <w:div w:id="1164005863">
      <w:bodyDiv w:val="1"/>
      <w:marLeft w:val="0"/>
      <w:marRight w:val="0"/>
      <w:marTop w:val="0"/>
      <w:marBottom w:val="0"/>
      <w:divBdr>
        <w:top w:val="none" w:sz="0" w:space="0" w:color="auto"/>
        <w:left w:val="none" w:sz="0" w:space="0" w:color="auto"/>
        <w:bottom w:val="none" w:sz="0" w:space="0" w:color="auto"/>
        <w:right w:val="none" w:sz="0" w:space="0" w:color="auto"/>
      </w:divBdr>
    </w:div>
    <w:div w:id="1165896751">
      <w:bodyDiv w:val="1"/>
      <w:marLeft w:val="0"/>
      <w:marRight w:val="0"/>
      <w:marTop w:val="0"/>
      <w:marBottom w:val="0"/>
      <w:divBdr>
        <w:top w:val="none" w:sz="0" w:space="0" w:color="auto"/>
        <w:left w:val="none" w:sz="0" w:space="0" w:color="auto"/>
        <w:bottom w:val="none" w:sz="0" w:space="0" w:color="auto"/>
        <w:right w:val="none" w:sz="0" w:space="0" w:color="auto"/>
      </w:divBdr>
    </w:div>
    <w:div w:id="1167525313">
      <w:bodyDiv w:val="1"/>
      <w:marLeft w:val="0"/>
      <w:marRight w:val="0"/>
      <w:marTop w:val="0"/>
      <w:marBottom w:val="0"/>
      <w:divBdr>
        <w:top w:val="none" w:sz="0" w:space="0" w:color="auto"/>
        <w:left w:val="none" w:sz="0" w:space="0" w:color="auto"/>
        <w:bottom w:val="none" w:sz="0" w:space="0" w:color="auto"/>
        <w:right w:val="none" w:sz="0" w:space="0" w:color="auto"/>
      </w:divBdr>
    </w:div>
    <w:div w:id="1167862973">
      <w:bodyDiv w:val="1"/>
      <w:marLeft w:val="0"/>
      <w:marRight w:val="0"/>
      <w:marTop w:val="0"/>
      <w:marBottom w:val="0"/>
      <w:divBdr>
        <w:top w:val="none" w:sz="0" w:space="0" w:color="auto"/>
        <w:left w:val="none" w:sz="0" w:space="0" w:color="auto"/>
        <w:bottom w:val="none" w:sz="0" w:space="0" w:color="auto"/>
        <w:right w:val="none" w:sz="0" w:space="0" w:color="auto"/>
      </w:divBdr>
    </w:div>
    <w:div w:id="1168059512">
      <w:bodyDiv w:val="1"/>
      <w:marLeft w:val="0"/>
      <w:marRight w:val="0"/>
      <w:marTop w:val="0"/>
      <w:marBottom w:val="0"/>
      <w:divBdr>
        <w:top w:val="none" w:sz="0" w:space="0" w:color="auto"/>
        <w:left w:val="none" w:sz="0" w:space="0" w:color="auto"/>
        <w:bottom w:val="none" w:sz="0" w:space="0" w:color="auto"/>
        <w:right w:val="none" w:sz="0" w:space="0" w:color="auto"/>
      </w:divBdr>
    </w:div>
    <w:div w:id="1172181908">
      <w:bodyDiv w:val="1"/>
      <w:marLeft w:val="0"/>
      <w:marRight w:val="0"/>
      <w:marTop w:val="0"/>
      <w:marBottom w:val="0"/>
      <w:divBdr>
        <w:top w:val="none" w:sz="0" w:space="0" w:color="auto"/>
        <w:left w:val="none" w:sz="0" w:space="0" w:color="auto"/>
        <w:bottom w:val="none" w:sz="0" w:space="0" w:color="auto"/>
        <w:right w:val="none" w:sz="0" w:space="0" w:color="auto"/>
      </w:divBdr>
    </w:div>
    <w:div w:id="1172917269">
      <w:bodyDiv w:val="1"/>
      <w:marLeft w:val="0"/>
      <w:marRight w:val="0"/>
      <w:marTop w:val="0"/>
      <w:marBottom w:val="0"/>
      <w:divBdr>
        <w:top w:val="none" w:sz="0" w:space="0" w:color="auto"/>
        <w:left w:val="none" w:sz="0" w:space="0" w:color="auto"/>
        <w:bottom w:val="none" w:sz="0" w:space="0" w:color="auto"/>
        <w:right w:val="none" w:sz="0" w:space="0" w:color="auto"/>
      </w:divBdr>
    </w:div>
    <w:div w:id="1176310605">
      <w:bodyDiv w:val="1"/>
      <w:marLeft w:val="0"/>
      <w:marRight w:val="0"/>
      <w:marTop w:val="0"/>
      <w:marBottom w:val="0"/>
      <w:divBdr>
        <w:top w:val="none" w:sz="0" w:space="0" w:color="auto"/>
        <w:left w:val="none" w:sz="0" w:space="0" w:color="auto"/>
        <w:bottom w:val="none" w:sz="0" w:space="0" w:color="auto"/>
        <w:right w:val="none" w:sz="0" w:space="0" w:color="auto"/>
      </w:divBdr>
    </w:div>
    <w:div w:id="1192570066">
      <w:bodyDiv w:val="1"/>
      <w:marLeft w:val="0"/>
      <w:marRight w:val="0"/>
      <w:marTop w:val="0"/>
      <w:marBottom w:val="0"/>
      <w:divBdr>
        <w:top w:val="none" w:sz="0" w:space="0" w:color="auto"/>
        <w:left w:val="none" w:sz="0" w:space="0" w:color="auto"/>
        <w:bottom w:val="none" w:sz="0" w:space="0" w:color="auto"/>
        <w:right w:val="none" w:sz="0" w:space="0" w:color="auto"/>
      </w:divBdr>
    </w:div>
    <w:div w:id="1199471857">
      <w:bodyDiv w:val="1"/>
      <w:marLeft w:val="0"/>
      <w:marRight w:val="0"/>
      <w:marTop w:val="0"/>
      <w:marBottom w:val="0"/>
      <w:divBdr>
        <w:top w:val="none" w:sz="0" w:space="0" w:color="auto"/>
        <w:left w:val="none" w:sz="0" w:space="0" w:color="auto"/>
        <w:bottom w:val="none" w:sz="0" w:space="0" w:color="auto"/>
        <w:right w:val="none" w:sz="0" w:space="0" w:color="auto"/>
      </w:divBdr>
      <w:divsChild>
        <w:div w:id="1355620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247015">
      <w:bodyDiv w:val="1"/>
      <w:marLeft w:val="0"/>
      <w:marRight w:val="0"/>
      <w:marTop w:val="0"/>
      <w:marBottom w:val="0"/>
      <w:divBdr>
        <w:top w:val="none" w:sz="0" w:space="0" w:color="auto"/>
        <w:left w:val="none" w:sz="0" w:space="0" w:color="auto"/>
        <w:bottom w:val="none" w:sz="0" w:space="0" w:color="auto"/>
        <w:right w:val="none" w:sz="0" w:space="0" w:color="auto"/>
      </w:divBdr>
    </w:div>
    <w:div w:id="1206335289">
      <w:bodyDiv w:val="1"/>
      <w:marLeft w:val="0"/>
      <w:marRight w:val="0"/>
      <w:marTop w:val="0"/>
      <w:marBottom w:val="0"/>
      <w:divBdr>
        <w:top w:val="none" w:sz="0" w:space="0" w:color="auto"/>
        <w:left w:val="none" w:sz="0" w:space="0" w:color="auto"/>
        <w:bottom w:val="none" w:sz="0" w:space="0" w:color="auto"/>
        <w:right w:val="none" w:sz="0" w:space="0" w:color="auto"/>
      </w:divBdr>
    </w:div>
    <w:div w:id="1214580501">
      <w:bodyDiv w:val="1"/>
      <w:marLeft w:val="0"/>
      <w:marRight w:val="0"/>
      <w:marTop w:val="0"/>
      <w:marBottom w:val="0"/>
      <w:divBdr>
        <w:top w:val="none" w:sz="0" w:space="0" w:color="auto"/>
        <w:left w:val="none" w:sz="0" w:space="0" w:color="auto"/>
        <w:bottom w:val="none" w:sz="0" w:space="0" w:color="auto"/>
        <w:right w:val="none" w:sz="0" w:space="0" w:color="auto"/>
      </w:divBdr>
    </w:div>
    <w:div w:id="1230574994">
      <w:bodyDiv w:val="1"/>
      <w:marLeft w:val="0"/>
      <w:marRight w:val="0"/>
      <w:marTop w:val="0"/>
      <w:marBottom w:val="0"/>
      <w:divBdr>
        <w:top w:val="none" w:sz="0" w:space="0" w:color="auto"/>
        <w:left w:val="none" w:sz="0" w:space="0" w:color="auto"/>
        <w:bottom w:val="none" w:sz="0" w:space="0" w:color="auto"/>
        <w:right w:val="none" w:sz="0" w:space="0" w:color="auto"/>
      </w:divBdr>
    </w:div>
    <w:div w:id="1259682503">
      <w:bodyDiv w:val="1"/>
      <w:marLeft w:val="0"/>
      <w:marRight w:val="0"/>
      <w:marTop w:val="0"/>
      <w:marBottom w:val="0"/>
      <w:divBdr>
        <w:top w:val="none" w:sz="0" w:space="0" w:color="auto"/>
        <w:left w:val="none" w:sz="0" w:space="0" w:color="auto"/>
        <w:bottom w:val="none" w:sz="0" w:space="0" w:color="auto"/>
        <w:right w:val="none" w:sz="0" w:space="0" w:color="auto"/>
      </w:divBdr>
    </w:div>
    <w:div w:id="1262563592">
      <w:bodyDiv w:val="1"/>
      <w:marLeft w:val="0"/>
      <w:marRight w:val="0"/>
      <w:marTop w:val="0"/>
      <w:marBottom w:val="0"/>
      <w:divBdr>
        <w:top w:val="none" w:sz="0" w:space="0" w:color="auto"/>
        <w:left w:val="none" w:sz="0" w:space="0" w:color="auto"/>
        <w:bottom w:val="none" w:sz="0" w:space="0" w:color="auto"/>
        <w:right w:val="none" w:sz="0" w:space="0" w:color="auto"/>
      </w:divBdr>
    </w:div>
    <w:div w:id="1269309867">
      <w:bodyDiv w:val="1"/>
      <w:marLeft w:val="0"/>
      <w:marRight w:val="0"/>
      <w:marTop w:val="0"/>
      <w:marBottom w:val="0"/>
      <w:divBdr>
        <w:top w:val="none" w:sz="0" w:space="0" w:color="auto"/>
        <w:left w:val="none" w:sz="0" w:space="0" w:color="auto"/>
        <w:bottom w:val="none" w:sz="0" w:space="0" w:color="auto"/>
        <w:right w:val="none" w:sz="0" w:space="0" w:color="auto"/>
      </w:divBdr>
    </w:div>
    <w:div w:id="1281186301">
      <w:bodyDiv w:val="1"/>
      <w:marLeft w:val="0"/>
      <w:marRight w:val="0"/>
      <w:marTop w:val="0"/>
      <w:marBottom w:val="0"/>
      <w:divBdr>
        <w:top w:val="none" w:sz="0" w:space="0" w:color="auto"/>
        <w:left w:val="none" w:sz="0" w:space="0" w:color="auto"/>
        <w:bottom w:val="none" w:sz="0" w:space="0" w:color="auto"/>
        <w:right w:val="none" w:sz="0" w:space="0" w:color="auto"/>
      </w:divBdr>
    </w:div>
    <w:div w:id="1282496642">
      <w:bodyDiv w:val="1"/>
      <w:marLeft w:val="0"/>
      <w:marRight w:val="0"/>
      <w:marTop w:val="0"/>
      <w:marBottom w:val="0"/>
      <w:divBdr>
        <w:top w:val="none" w:sz="0" w:space="0" w:color="auto"/>
        <w:left w:val="none" w:sz="0" w:space="0" w:color="auto"/>
        <w:bottom w:val="none" w:sz="0" w:space="0" w:color="auto"/>
        <w:right w:val="none" w:sz="0" w:space="0" w:color="auto"/>
      </w:divBdr>
    </w:div>
    <w:div w:id="1283685083">
      <w:bodyDiv w:val="1"/>
      <w:marLeft w:val="0"/>
      <w:marRight w:val="0"/>
      <w:marTop w:val="0"/>
      <w:marBottom w:val="0"/>
      <w:divBdr>
        <w:top w:val="none" w:sz="0" w:space="0" w:color="auto"/>
        <w:left w:val="none" w:sz="0" w:space="0" w:color="auto"/>
        <w:bottom w:val="none" w:sz="0" w:space="0" w:color="auto"/>
        <w:right w:val="none" w:sz="0" w:space="0" w:color="auto"/>
      </w:divBdr>
    </w:div>
    <w:div w:id="1288974338">
      <w:bodyDiv w:val="1"/>
      <w:marLeft w:val="0"/>
      <w:marRight w:val="0"/>
      <w:marTop w:val="0"/>
      <w:marBottom w:val="0"/>
      <w:divBdr>
        <w:top w:val="none" w:sz="0" w:space="0" w:color="auto"/>
        <w:left w:val="none" w:sz="0" w:space="0" w:color="auto"/>
        <w:bottom w:val="none" w:sz="0" w:space="0" w:color="auto"/>
        <w:right w:val="none" w:sz="0" w:space="0" w:color="auto"/>
      </w:divBdr>
    </w:div>
    <w:div w:id="1296374099">
      <w:bodyDiv w:val="1"/>
      <w:marLeft w:val="0"/>
      <w:marRight w:val="0"/>
      <w:marTop w:val="0"/>
      <w:marBottom w:val="0"/>
      <w:divBdr>
        <w:top w:val="none" w:sz="0" w:space="0" w:color="auto"/>
        <w:left w:val="none" w:sz="0" w:space="0" w:color="auto"/>
        <w:bottom w:val="none" w:sz="0" w:space="0" w:color="auto"/>
        <w:right w:val="none" w:sz="0" w:space="0" w:color="auto"/>
      </w:divBdr>
    </w:div>
    <w:div w:id="1312102850">
      <w:bodyDiv w:val="1"/>
      <w:marLeft w:val="0"/>
      <w:marRight w:val="0"/>
      <w:marTop w:val="0"/>
      <w:marBottom w:val="0"/>
      <w:divBdr>
        <w:top w:val="none" w:sz="0" w:space="0" w:color="auto"/>
        <w:left w:val="none" w:sz="0" w:space="0" w:color="auto"/>
        <w:bottom w:val="none" w:sz="0" w:space="0" w:color="auto"/>
        <w:right w:val="none" w:sz="0" w:space="0" w:color="auto"/>
      </w:divBdr>
    </w:div>
    <w:div w:id="1312752047">
      <w:bodyDiv w:val="1"/>
      <w:marLeft w:val="0"/>
      <w:marRight w:val="0"/>
      <w:marTop w:val="0"/>
      <w:marBottom w:val="0"/>
      <w:divBdr>
        <w:top w:val="none" w:sz="0" w:space="0" w:color="auto"/>
        <w:left w:val="none" w:sz="0" w:space="0" w:color="auto"/>
        <w:bottom w:val="none" w:sz="0" w:space="0" w:color="auto"/>
        <w:right w:val="none" w:sz="0" w:space="0" w:color="auto"/>
      </w:divBdr>
    </w:div>
    <w:div w:id="1323699602">
      <w:bodyDiv w:val="1"/>
      <w:marLeft w:val="0"/>
      <w:marRight w:val="0"/>
      <w:marTop w:val="0"/>
      <w:marBottom w:val="0"/>
      <w:divBdr>
        <w:top w:val="none" w:sz="0" w:space="0" w:color="auto"/>
        <w:left w:val="none" w:sz="0" w:space="0" w:color="auto"/>
        <w:bottom w:val="none" w:sz="0" w:space="0" w:color="auto"/>
        <w:right w:val="none" w:sz="0" w:space="0" w:color="auto"/>
      </w:divBdr>
    </w:div>
    <w:div w:id="1341352739">
      <w:bodyDiv w:val="1"/>
      <w:marLeft w:val="0"/>
      <w:marRight w:val="0"/>
      <w:marTop w:val="0"/>
      <w:marBottom w:val="0"/>
      <w:divBdr>
        <w:top w:val="none" w:sz="0" w:space="0" w:color="auto"/>
        <w:left w:val="none" w:sz="0" w:space="0" w:color="auto"/>
        <w:bottom w:val="none" w:sz="0" w:space="0" w:color="auto"/>
        <w:right w:val="none" w:sz="0" w:space="0" w:color="auto"/>
      </w:divBdr>
    </w:div>
    <w:div w:id="1349481549">
      <w:bodyDiv w:val="1"/>
      <w:marLeft w:val="0"/>
      <w:marRight w:val="0"/>
      <w:marTop w:val="0"/>
      <w:marBottom w:val="0"/>
      <w:divBdr>
        <w:top w:val="none" w:sz="0" w:space="0" w:color="auto"/>
        <w:left w:val="none" w:sz="0" w:space="0" w:color="auto"/>
        <w:bottom w:val="none" w:sz="0" w:space="0" w:color="auto"/>
        <w:right w:val="none" w:sz="0" w:space="0" w:color="auto"/>
      </w:divBdr>
    </w:div>
    <w:div w:id="1355155216">
      <w:bodyDiv w:val="1"/>
      <w:marLeft w:val="0"/>
      <w:marRight w:val="0"/>
      <w:marTop w:val="0"/>
      <w:marBottom w:val="0"/>
      <w:divBdr>
        <w:top w:val="none" w:sz="0" w:space="0" w:color="auto"/>
        <w:left w:val="none" w:sz="0" w:space="0" w:color="auto"/>
        <w:bottom w:val="none" w:sz="0" w:space="0" w:color="auto"/>
        <w:right w:val="none" w:sz="0" w:space="0" w:color="auto"/>
      </w:divBdr>
      <w:divsChild>
        <w:div w:id="2017413524">
          <w:marLeft w:val="0"/>
          <w:marRight w:val="0"/>
          <w:marTop w:val="0"/>
          <w:marBottom w:val="0"/>
          <w:divBdr>
            <w:top w:val="none" w:sz="0" w:space="0" w:color="auto"/>
            <w:left w:val="none" w:sz="0" w:space="0" w:color="auto"/>
            <w:bottom w:val="none" w:sz="0" w:space="0" w:color="auto"/>
            <w:right w:val="none" w:sz="0" w:space="0" w:color="auto"/>
          </w:divBdr>
        </w:div>
        <w:div w:id="1238203910">
          <w:marLeft w:val="0"/>
          <w:marRight w:val="0"/>
          <w:marTop w:val="0"/>
          <w:marBottom w:val="0"/>
          <w:divBdr>
            <w:top w:val="none" w:sz="0" w:space="0" w:color="auto"/>
            <w:left w:val="none" w:sz="0" w:space="0" w:color="auto"/>
            <w:bottom w:val="none" w:sz="0" w:space="0" w:color="auto"/>
            <w:right w:val="none" w:sz="0" w:space="0" w:color="auto"/>
          </w:divBdr>
        </w:div>
      </w:divsChild>
    </w:div>
    <w:div w:id="1380282566">
      <w:bodyDiv w:val="1"/>
      <w:marLeft w:val="0"/>
      <w:marRight w:val="0"/>
      <w:marTop w:val="0"/>
      <w:marBottom w:val="0"/>
      <w:divBdr>
        <w:top w:val="none" w:sz="0" w:space="0" w:color="auto"/>
        <w:left w:val="none" w:sz="0" w:space="0" w:color="auto"/>
        <w:bottom w:val="none" w:sz="0" w:space="0" w:color="auto"/>
        <w:right w:val="none" w:sz="0" w:space="0" w:color="auto"/>
      </w:divBdr>
    </w:div>
    <w:div w:id="1381897685">
      <w:bodyDiv w:val="1"/>
      <w:marLeft w:val="0"/>
      <w:marRight w:val="0"/>
      <w:marTop w:val="0"/>
      <w:marBottom w:val="0"/>
      <w:divBdr>
        <w:top w:val="none" w:sz="0" w:space="0" w:color="auto"/>
        <w:left w:val="none" w:sz="0" w:space="0" w:color="auto"/>
        <w:bottom w:val="none" w:sz="0" w:space="0" w:color="auto"/>
        <w:right w:val="none" w:sz="0" w:space="0" w:color="auto"/>
      </w:divBdr>
    </w:div>
    <w:div w:id="1382823567">
      <w:bodyDiv w:val="1"/>
      <w:marLeft w:val="0"/>
      <w:marRight w:val="0"/>
      <w:marTop w:val="0"/>
      <w:marBottom w:val="0"/>
      <w:divBdr>
        <w:top w:val="none" w:sz="0" w:space="0" w:color="auto"/>
        <w:left w:val="none" w:sz="0" w:space="0" w:color="auto"/>
        <w:bottom w:val="none" w:sz="0" w:space="0" w:color="auto"/>
        <w:right w:val="none" w:sz="0" w:space="0" w:color="auto"/>
      </w:divBdr>
    </w:div>
    <w:div w:id="1395204295">
      <w:bodyDiv w:val="1"/>
      <w:marLeft w:val="0"/>
      <w:marRight w:val="0"/>
      <w:marTop w:val="0"/>
      <w:marBottom w:val="0"/>
      <w:divBdr>
        <w:top w:val="none" w:sz="0" w:space="0" w:color="auto"/>
        <w:left w:val="none" w:sz="0" w:space="0" w:color="auto"/>
        <w:bottom w:val="none" w:sz="0" w:space="0" w:color="auto"/>
        <w:right w:val="none" w:sz="0" w:space="0" w:color="auto"/>
      </w:divBdr>
    </w:div>
    <w:div w:id="1395589535">
      <w:bodyDiv w:val="1"/>
      <w:marLeft w:val="0"/>
      <w:marRight w:val="0"/>
      <w:marTop w:val="0"/>
      <w:marBottom w:val="0"/>
      <w:divBdr>
        <w:top w:val="none" w:sz="0" w:space="0" w:color="auto"/>
        <w:left w:val="none" w:sz="0" w:space="0" w:color="auto"/>
        <w:bottom w:val="none" w:sz="0" w:space="0" w:color="auto"/>
        <w:right w:val="none" w:sz="0" w:space="0" w:color="auto"/>
      </w:divBdr>
    </w:div>
    <w:div w:id="1397245868">
      <w:bodyDiv w:val="1"/>
      <w:marLeft w:val="0"/>
      <w:marRight w:val="0"/>
      <w:marTop w:val="0"/>
      <w:marBottom w:val="0"/>
      <w:divBdr>
        <w:top w:val="none" w:sz="0" w:space="0" w:color="auto"/>
        <w:left w:val="none" w:sz="0" w:space="0" w:color="auto"/>
        <w:bottom w:val="none" w:sz="0" w:space="0" w:color="auto"/>
        <w:right w:val="none" w:sz="0" w:space="0" w:color="auto"/>
      </w:divBdr>
    </w:div>
    <w:div w:id="1402677318">
      <w:bodyDiv w:val="1"/>
      <w:marLeft w:val="0"/>
      <w:marRight w:val="0"/>
      <w:marTop w:val="0"/>
      <w:marBottom w:val="0"/>
      <w:divBdr>
        <w:top w:val="none" w:sz="0" w:space="0" w:color="auto"/>
        <w:left w:val="none" w:sz="0" w:space="0" w:color="auto"/>
        <w:bottom w:val="none" w:sz="0" w:space="0" w:color="auto"/>
        <w:right w:val="none" w:sz="0" w:space="0" w:color="auto"/>
      </w:divBdr>
    </w:div>
    <w:div w:id="1418597029">
      <w:bodyDiv w:val="1"/>
      <w:marLeft w:val="0"/>
      <w:marRight w:val="0"/>
      <w:marTop w:val="0"/>
      <w:marBottom w:val="0"/>
      <w:divBdr>
        <w:top w:val="none" w:sz="0" w:space="0" w:color="auto"/>
        <w:left w:val="none" w:sz="0" w:space="0" w:color="auto"/>
        <w:bottom w:val="none" w:sz="0" w:space="0" w:color="auto"/>
        <w:right w:val="none" w:sz="0" w:space="0" w:color="auto"/>
      </w:divBdr>
    </w:div>
    <w:div w:id="1446998137">
      <w:bodyDiv w:val="1"/>
      <w:marLeft w:val="0"/>
      <w:marRight w:val="0"/>
      <w:marTop w:val="0"/>
      <w:marBottom w:val="0"/>
      <w:divBdr>
        <w:top w:val="none" w:sz="0" w:space="0" w:color="auto"/>
        <w:left w:val="none" w:sz="0" w:space="0" w:color="auto"/>
        <w:bottom w:val="none" w:sz="0" w:space="0" w:color="auto"/>
        <w:right w:val="none" w:sz="0" w:space="0" w:color="auto"/>
      </w:divBdr>
    </w:div>
    <w:div w:id="1452700847">
      <w:bodyDiv w:val="1"/>
      <w:marLeft w:val="0"/>
      <w:marRight w:val="0"/>
      <w:marTop w:val="0"/>
      <w:marBottom w:val="0"/>
      <w:divBdr>
        <w:top w:val="none" w:sz="0" w:space="0" w:color="auto"/>
        <w:left w:val="none" w:sz="0" w:space="0" w:color="auto"/>
        <w:bottom w:val="none" w:sz="0" w:space="0" w:color="auto"/>
        <w:right w:val="none" w:sz="0" w:space="0" w:color="auto"/>
      </w:divBdr>
    </w:div>
    <w:div w:id="1453937030">
      <w:bodyDiv w:val="1"/>
      <w:marLeft w:val="0"/>
      <w:marRight w:val="0"/>
      <w:marTop w:val="0"/>
      <w:marBottom w:val="0"/>
      <w:divBdr>
        <w:top w:val="none" w:sz="0" w:space="0" w:color="auto"/>
        <w:left w:val="none" w:sz="0" w:space="0" w:color="auto"/>
        <w:bottom w:val="none" w:sz="0" w:space="0" w:color="auto"/>
        <w:right w:val="none" w:sz="0" w:space="0" w:color="auto"/>
      </w:divBdr>
    </w:div>
    <w:div w:id="1460223784">
      <w:bodyDiv w:val="1"/>
      <w:marLeft w:val="0"/>
      <w:marRight w:val="0"/>
      <w:marTop w:val="0"/>
      <w:marBottom w:val="0"/>
      <w:divBdr>
        <w:top w:val="none" w:sz="0" w:space="0" w:color="auto"/>
        <w:left w:val="none" w:sz="0" w:space="0" w:color="auto"/>
        <w:bottom w:val="none" w:sz="0" w:space="0" w:color="auto"/>
        <w:right w:val="none" w:sz="0" w:space="0" w:color="auto"/>
      </w:divBdr>
    </w:div>
    <w:div w:id="1470588187">
      <w:bodyDiv w:val="1"/>
      <w:marLeft w:val="0"/>
      <w:marRight w:val="0"/>
      <w:marTop w:val="0"/>
      <w:marBottom w:val="0"/>
      <w:divBdr>
        <w:top w:val="none" w:sz="0" w:space="0" w:color="auto"/>
        <w:left w:val="none" w:sz="0" w:space="0" w:color="auto"/>
        <w:bottom w:val="none" w:sz="0" w:space="0" w:color="auto"/>
        <w:right w:val="none" w:sz="0" w:space="0" w:color="auto"/>
      </w:divBdr>
    </w:div>
    <w:div w:id="1481188530">
      <w:bodyDiv w:val="1"/>
      <w:marLeft w:val="0"/>
      <w:marRight w:val="0"/>
      <w:marTop w:val="0"/>
      <w:marBottom w:val="0"/>
      <w:divBdr>
        <w:top w:val="none" w:sz="0" w:space="0" w:color="auto"/>
        <w:left w:val="none" w:sz="0" w:space="0" w:color="auto"/>
        <w:bottom w:val="none" w:sz="0" w:space="0" w:color="auto"/>
        <w:right w:val="none" w:sz="0" w:space="0" w:color="auto"/>
      </w:divBdr>
    </w:div>
    <w:div w:id="1489857015">
      <w:bodyDiv w:val="1"/>
      <w:marLeft w:val="0"/>
      <w:marRight w:val="0"/>
      <w:marTop w:val="0"/>
      <w:marBottom w:val="0"/>
      <w:divBdr>
        <w:top w:val="none" w:sz="0" w:space="0" w:color="auto"/>
        <w:left w:val="none" w:sz="0" w:space="0" w:color="auto"/>
        <w:bottom w:val="none" w:sz="0" w:space="0" w:color="auto"/>
        <w:right w:val="none" w:sz="0" w:space="0" w:color="auto"/>
      </w:divBdr>
    </w:div>
    <w:div w:id="1494108288">
      <w:bodyDiv w:val="1"/>
      <w:marLeft w:val="0"/>
      <w:marRight w:val="0"/>
      <w:marTop w:val="0"/>
      <w:marBottom w:val="0"/>
      <w:divBdr>
        <w:top w:val="none" w:sz="0" w:space="0" w:color="auto"/>
        <w:left w:val="none" w:sz="0" w:space="0" w:color="auto"/>
        <w:bottom w:val="none" w:sz="0" w:space="0" w:color="auto"/>
        <w:right w:val="none" w:sz="0" w:space="0" w:color="auto"/>
      </w:divBdr>
    </w:div>
    <w:div w:id="1496874980">
      <w:bodyDiv w:val="1"/>
      <w:marLeft w:val="0"/>
      <w:marRight w:val="0"/>
      <w:marTop w:val="0"/>
      <w:marBottom w:val="0"/>
      <w:divBdr>
        <w:top w:val="none" w:sz="0" w:space="0" w:color="auto"/>
        <w:left w:val="none" w:sz="0" w:space="0" w:color="auto"/>
        <w:bottom w:val="none" w:sz="0" w:space="0" w:color="auto"/>
        <w:right w:val="none" w:sz="0" w:space="0" w:color="auto"/>
      </w:divBdr>
    </w:div>
    <w:div w:id="1500921068">
      <w:bodyDiv w:val="1"/>
      <w:marLeft w:val="0"/>
      <w:marRight w:val="0"/>
      <w:marTop w:val="0"/>
      <w:marBottom w:val="0"/>
      <w:divBdr>
        <w:top w:val="none" w:sz="0" w:space="0" w:color="auto"/>
        <w:left w:val="none" w:sz="0" w:space="0" w:color="auto"/>
        <w:bottom w:val="none" w:sz="0" w:space="0" w:color="auto"/>
        <w:right w:val="none" w:sz="0" w:space="0" w:color="auto"/>
      </w:divBdr>
    </w:div>
    <w:div w:id="1514496562">
      <w:bodyDiv w:val="1"/>
      <w:marLeft w:val="0"/>
      <w:marRight w:val="0"/>
      <w:marTop w:val="0"/>
      <w:marBottom w:val="0"/>
      <w:divBdr>
        <w:top w:val="none" w:sz="0" w:space="0" w:color="auto"/>
        <w:left w:val="none" w:sz="0" w:space="0" w:color="auto"/>
        <w:bottom w:val="none" w:sz="0" w:space="0" w:color="auto"/>
        <w:right w:val="none" w:sz="0" w:space="0" w:color="auto"/>
      </w:divBdr>
    </w:div>
    <w:div w:id="1516920908">
      <w:bodyDiv w:val="1"/>
      <w:marLeft w:val="0"/>
      <w:marRight w:val="0"/>
      <w:marTop w:val="0"/>
      <w:marBottom w:val="0"/>
      <w:divBdr>
        <w:top w:val="none" w:sz="0" w:space="0" w:color="auto"/>
        <w:left w:val="none" w:sz="0" w:space="0" w:color="auto"/>
        <w:bottom w:val="none" w:sz="0" w:space="0" w:color="auto"/>
        <w:right w:val="none" w:sz="0" w:space="0" w:color="auto"/>
      </w:divBdr>
    </w:div>
    <w:div w:id="1527600945">
      <w:bodyDiv w:val="1"/>
      <w:marLeft w:val="0"/>
      <w:marRight w:val="0"/>
      <w:marTop w:val="0"/>
      <w:marBottom w:val="0"/>
      <w:divBdr>
        <w:top w:val="none" w:sz="0" w:space="0" w:color="auto"/>
        <w:left w:val="none" w:sz="0" w:space="0" w:color="auto"/>
        <w:bottom w:val="none" w:sz="0" w:space="0" w:color="auto"/>
        <w:right w:val="none" w:sz="0" w:space="0" w:color="auto"/>
      </w:divBdr>
    </w:div>
    <w:div w:id="1540701280">
      <w:bodyDiv w:val="1"/>
      <w:marLeft w:val="0"/>
      <w:marRight w:val="0"/>
      <w:marTop w:val="0"/>
      <w:marBottom w:val="0"/>
      <w:divBdr>
        <w:top w:val="none" w:sz="0" w:space="0" w:color="auto"/>
        <w:left w:val="none" w:sz="0" w:space="0" w:color="auto"/>
        <w:bottom w:val="none" w:sz="0" w:space="0" w:color="auto"/>
        <w:right w:val="none" w:sz="0" w:space="0" w:color="auto"/>
      </w:divBdr>
    </w:div>
    <w:div w:id="1553497919">
      <w:bodyDiv w:val="1"/>
      <w:marLeft w:val="0"/>
      <w:marRight w:val="0"/>
      <w:marTop w:val="0"/>
      <w:marBottom w:val="0"/>
      <w:divBdr>
        <w:top w:val="none" w:sz="0" w:space="0" w:color="auto"/>
        <w:left w:val="none" w:sz="0" w:space="0" w:color="auto"/>
        <w:bottom w:val="none" w:sz="0" w:space="0" w:color="auto"/>
        <w:right w:val="none" w:sz="0" w:space="0" w:color="auto"/>
      </w:divBdr>
    </w:div>
    <w:div w:id="1561016283">
      <w:bodyDiv w:val="1"/>
      <w:marLeft w:val="0"/>
      <w:marRight w:val="0"/>
      <w:marTop w:val="0"/>
      <w:marBottom w:val="0"/>
      <w:divBdr>
        <w:top w:val="none" w:sz="0" w:space="0" w:color="auto"/>
        <w:left w:val="none" w:sz="0" w:space="0" w:color="auto"/>
        <w:bottom w:val="none" w:sz="0" w:space="0" w:color="auto"/>
        <w:right w:val="none" w:sz="0" w:space="0" w:color="auto"/>
      </w:divBdr>
    </w:div>
    <w:div w:id="1564413478">
      <w:bodyDiv w:val="1"/>
      <w:marLeft w:val="0"/>
      <w:marRight w:val="0"/>
      <w:marTop w:val="0"/>
      <w:marBottom w:val="0"/>
      <w:divBdr>
        <w:top w:val="none" w:sz="0" w:space="0" w:color="auto"/>
        <w:left w:val="none" w:sz="0" w:space="0" w:color="auto"/>
        <w:bottom w:val="none" w:sz="0" w:space="0" w:color="auto"/>
        <w:right w:val="none" w:sz="0" w:space="0" w:color="auto"/>
      </w:divBdr>
    </w:div>
    <w:div w:id="1572614458">
      <w:bodyDiv w:val="1"/>
      <w:marLeft w:val="0"/>
      <w:marRight w:val="0"/>
      <w:marTop w:val="0"/>
      <w:marBottom w:val="0"/>
      <w:divBdr>
        <w:top w:val="none" w:sz="0" w:space="0" w:color="auto"/>
        <w:left w:val="none" w:sz="0" w:space="0" w:color="auto"/>
        <w:bottom w:val="none" w:sz="0" w:space="0" w:color="auto"/>
        <w:right w:val="none" w:sz="0" w:space="0" w:color="auto"/>
      </w:divBdr>
    </w:div>
    <w:div w:id="1579973887">
      <w:bodyDiv w:val="1"/>
      <w:marLeft w:val="0"/>
      <w:marRight w:val="0"/>
      <w:marTop w:val="0"/>
      <w:marBottom w:val="0"/>
      <w:divBdr>
        <w:top w:val="none" w:sz="0" w:space="0" w:color="auto"/>
        <w:left w:val="none" w:sz="0" w:space="0" w:color="auto"/>
        <w:bottom w:val="none" w:sz="0" w:space="0" w:color="auto"/>
        <w:right w:val="none" w:sz="0" w:space="0" w:color="auto"/>
      </w:divBdr>
    </w:div>
    <w:div w:id="1582065190">
      <w:bodyDiv w:val="1"/>
      <w:marLeft w:val="0"/>
      <w:marRight w:val="0"/>
      <w:marTop w:val="0"/>
      <w:marBottom w:val="0"/>
      <w:divBdr>
        <w:top w:val="none" w:sz="0" w:space="0" w:color="auto"/>
        <w:left w:val="none" w:sz="0" w:space="0" w:color="auto"/>
        <w:bottom w:val="none" w:sz="0" w:space="0" w:color="auto"/>
        <w:right w:val="none" w:sz="0" w:space="0" w:color="auto"/>
      </w:divBdr>
    </w:div>
    <w:div w:id="1584148493">
      <w:bodyDiv w:val="1"/>
      <w:marLeft w:val="0"/>
      <w:marRight w:val="0"/>
      <w:marTop w:val="0"/>
      <w:marBottom w:val="0"/>
      <w:divBdr>
        <w:top w:val="none" w:sz="0" w:space="0" w:color="auto"/>
        <w:left w:val="none" w:sz="0" w:space="0" w:color="auto"/>
        <w:bottom w:val="none" w:sz="0" w:space="0" w:color="auto"/>
        <w:right w:val="none" w:sz="0" w:space="0" w:color="auto"/>
      </w:divBdr>
    </w:div>
    <w:div w:id="1585455742">
      <w:bodyDiv w:val="1"/>
      <w:marLeft w:val="0"/>
      <w:marRight w:val="0"/>
      <w:marTop w:val="0"/>
      <w:marBottom w:val="0"/>
      <w:divBdr>
        <w:top w:val="none" w:sz="0" w:space="0" w:color="auto"/>
        <w:left w:val="none" w:sz="0" w:space="0" w:color="auto"/>
        <w:bottom w:val="none" w:sz="0" w:space="0" w:color="auto"/>
        <w:right w:val="none" w:sz="0" w:space="0" w:color="auto"/>
      </w:divBdr>
    </w:div>
    <w:div w:id="1602642949">
      <w:bodyDiv w:val="1"/>
      <w:marLeft w:val="0"/>
      <w:marRight w:val="0"/>
      <w:marTop w:val="0"/>
      <w:marBottom w:val="0"/>
      <w:divBdr>
        <w:top w:val="none" w:sz="0" w:space="0" w:color="auto"/>
        <w:left w:val="none" w:sz="0" w:space="0" w:color="auto"/>
        <w:bottom w:val="none" w:sz="0" w:space="0" w:color="auto"/>
        <w:right w:val="none" w:sz="0" w:space="0" w:color="auto"/>
      </w:divBdr>
    </w:div>
    <w:div w:id="1617248592">
      <w:bodyDiv w:val="1"/>
      <w:marLeft w:val="0"/>
      <w:marRight w:val="0"/>
      <w:marTop w:val="0"/>
      <w:marBottom w:val="0"/>
      <w:divBdr>
        <w:top w:val="none" w:sz="0" w:space="0" w:color="auto"/>
        <w:left w:val="none" w:sz="0" w:space="0" w:color="auto"/>
        <w:bottom w:val="none" w:sz="0" w:space="0" w:color="auto"/>
        <w:right w:val="none" w:sz="0" w:space="0" w:color="auto"/>
      </w:divBdr>
    </w:div>
    <w:div w:id="1618829388">
      <w:bodyDiv w:val="1"/>
      <w:marLeft w:val="0"/>
      <w:marRight w:val="0"/>
      <w:marTop w:val="0"/>
      <w:marBottom w:val="0"/>
      <w:divBdr>
        <w:top w:val="none" w:sz="0" w:space="0" w:color="auto"/>
        <w:left w:val="none" w:sz="0" w:space="0" w:color="auto"/>
        <w:bottom w:val="none" w:sz="0" w:space="0" w:color="auto"/>
        <w:right w:val="none" w:sz="0" w:space="0" w:color="auto"/>
      </w:divBdr>
    </w:div>
    <w:div w:id="1624800399">
      <w:bodyDiv w:val="1"/>
      <w:marLeft w:val="0"/>
      <w:marRight w:val="0"/>
      <w:marTop w:val="0"/>
      <w:marBottom w:val="0"/>
      <w:divBdr>
        <w:top w:val="none" w:sz="0" w:space="0" w:color="auto"/>
        <w:left w:val="none" w:sz="0" w:space="0" w:color="auto"/>
        <w:bottom w:val="none" w:sz="0" w:space="0" w:color="auto"/>
        <w:right w:val="none" w:sz="0" w:space="0" w:color="auto"/>
      </w:divBdr>
    </w:div>
    <w:div w:id="1631780945">
      <w:bodyDiv w:val="1"/>
      <w:marLeft w:val="0"/>
      <w:marRight w:val="0"/>
      <w:marTop w:val="0"/>
      <w:marBottom w:val="0"/>
      <w:divBdr>
        <w:top w:val="none" w:sz="0" w:space="0" w:color="auto"/>
        <w:left w:val="none" w:sz="0" w:space="0" w:color="auto"/>
        <w:bottom w:val="none" w:sz="0" w:space="0" w:color="auto"/>
        <w:right w:val="none" w:sz="0" w:space="0" w:color="auto"/>
      </w:divBdr>
    </w:div>
    <w:div w:id="1632973561">
      <w:bodyDiv w:val="1"/>
      <w:marLeft w:val="0"/>
      <w:marRight w:val="0"/>
      <w:marTop w:val="0"/>
      <w:marBottom w:val="0"/>
      <w:divBdr>
        <w:top w:val="none" w:sz="0" w:space="0" w:color="auto"/>
        <w:left w:val="none" w:sz="0" w:space="0" w:color="auto"/>
        <w:bottom w:val="none" w:sz="0" w:space="0" w:color="auto"/>
        <w:right w:val="none" w:sz="0" w:space="0" w:color="auto"/>
      </w:divBdr>
    </w:div>
    <w:div w:id="1634484796">
      <w:bodyDiv w:val="1"/>
      <w:marLeft w:val="0"/>
      <w:marRight w:val="0"/>
      <w:marTop w:val="0"/>
      <w:marBottom w:val="0"/>
      <w:divBdr>
        <w:top w:val="none" w:sz="0" w:space="0" w:color="auto"/>
        <w:left w:val="none" w:sz="0" w:space="0" w:color="auto"/>
        <w:bottom w:val="none" w:sz="0" w:space="0" w:color="auto"/>
        <w:right w:val="none" w:sz="0" w:space="0" w:color="auto"/>
      </w:divBdr>
    </w:div>
    <w:div w:id="1645307891">
      <w:bodyDiv w:val="1"/>
      <w:marLeft w:val="0"/>
      <w:marRight w:val="0"/>
      <w:marTop w:val="0"/>
      <w:marBottom w:val="0"/>
      <w:divBdr>
        <w:top w:val="none" w:sz="0" w:space="0" w:color="auto"/>
        <w:left w:val="none" w:sz="0" w:space="0" w:color="auto"/>
        <w:bottom w:val="none" w:sz="0" w:space="0" w:color="auto"/>
        <w:right w:val="none" w:sz="0" w:space="0" w:color="auto"/>
      </w:divBdr>
    </w:div>
    <w:div w:id="1650792794">
      <w:bodyDiv w:val="1"/>
      <w:marLeft w:val="0"/>
      <w:marRight w:val="0"/>
      <w:marTop w:val="0"/>
      <w:marBottom w:val="0"/>
      <w:divBdr>
        <w:top w:val="none" w:sz="0" w:space="0" w:color="auto"/>
        <w:left w:val="none" w:sz="0" w:space="0" w:color="auto"/>
        <w:bottom w:val="none" w:sz="0" w:space="0" w:color="auto"/>
        <w:right w:val="none" w:sz="0" w:space="0" w:color="auto"/>
      </w:divBdr>
    </w:div>
    <w:div w:id="1655179980">
      <w:bodyDiv w:val="1"/>
      <w:marLeft w:val="0"/>
      <w:marRight w:val="0"/>
      <w:marTop w:val="0"/>
      <w:marBottom w:val="0"/>
      <w:divBdr>
        <w:top w:val="none" w:sz="0" w:space="0" w:color="auto"/>
        <w:left w:val="none" w:sz="0" w:space="0" w:color="auto"/>
        <w:bottom w:val="none" w:sz="0" w:space="0" w:color="auto"/>
        <w:right w:val="none" w:sz="0" w:space="0" w:color="auto"/>
      </w:divBdr>
    </w:div>
    <w:div w:id="1664356358">
      <w:bodyDiv w:val="1"/>
      <w:marLeft w:val="0"/>
      <w:marRight w:val="0"/>
      <w:marTop w:val="0"/>
      <w:marBottom w:val="0"/>
      <w:divBdr>
        <w:top w:val="none" w:sz="0" w:space="0" w:color="auto"/>
        <w:left w:val="none" w:sz="0" w:space="0" w:color="auto"/>
        <w:bottom w:val="none" w:sz="0" w:space="0" w:color="auto"/>
        <w:right w:val="none" w:sz="0" w:space="0" w:color="auto"/>
      </w:divBdr>
    </w:div>
    <w:div w:id="1688484778">
      <w:bodyDiv w:val="1"/>
      <w:marLeft w:val="0"/>
      <w:marRight w:val="0"/>
      <w:marTop w:val="0"/>
      <w:marBottom w:val="0"/>
      <w:divBdr>
        <w:top w:val="none" w:sz="0" w:space="0" w:color="auto"/>
        <w:left w:val="none" w:sz="0" w:space="0" w:color="auto"/>
        <w:bottom w:val="none" w:sz="0" w:space="0" w:color="auto"/>
        <w:right w:val="none" w:sz="0" w:space="0" w:color="auto"/>
      </w:divBdr>
    </w:div>
    <w:div w:id="1689285812">
      <w:bodyDiv w:val="1"/>
      <w:marLeft w:val="0"/>
      <w:marRight w:val="0"/>
      <w:marTop w:val="0"/>
      <w:marBottom w:val="0"/>
      <w:divBdr>
        <w:top w:val="none" w:sz="0" w:space="0" w:color="auto"/>
        <w:left w:val="none" w:sz="0" w:space="0" w:color="auto"/>
        <w:bottom w:val="none" w:sz="0" w:space="0" w:color="auto"/>
        <w:right w:val="none" w:sz="0" w:space="0" w:color="auto"/>
      </w:divBdr>
    </w:div>
    <w:div w:id="1690909501">
      <w:bodyDiv w:val="1"/>
      <w:marLeft w:val="0"/>
      <w:marRight w:val="0"/>
      <w:marTop w:val="0"/>
      <w:marBottom w:val="0"/>
      <w:divBdr>
        <w:top w:val="none" w:sz="0" w:space="0" w:color="auto"/>
        <w:left w:val="none" w:sz="0" w:space="0" w:color="auto"/>
        <w:bottom w:val="none" w:sz="0" w:space="0" w:color="auto"/>
        <w:right w:val="none" w:sz="0" w:space="0" w:color="auto"/>
      </w:divBdr>
    </w:div>
    <w:div w:id="1696614403">
      <w:bodyDiv w:val="1"/>
      <w:marLeft w:val="0"/>
      <w:marRight w:val="0"/>
      <w:marTop w:val="0"/>
      <w:marBottom w:val="0"/>
      <w:divBdr>
        <w:top w:val="none" w:sz="0" w:space="0" w:color="auto"/>
        <w:left w:val="none" w:sz="0" w:space="0" w:color="auto"/>
        <w:bottom w:val="none" w:sz="0" w:space="0" w:color="auto"/>
        <w:right w:val="none" w:sz="0" w:space="0" w:color="auto"/>
      </w:divBdr>
    </w:div>
    <w:div w:id="1699162540">
      <w:bodyDiv w:val="1"/>
      <w:marLeft w:val="0"/>
      <w:marRight w:val="0"/>
      <w:marTop w:val="0"/>
      <w:marBottom w:val="0"/>
      <w:divBdr>
        <w:top w:val="none" w:sz="0" w:space="0" w:color="auto"/>
        <w:left w:val="none" w:sz="0" w:space="0" w:color="auto"/>
        <w:bottom w:val="none" w:sz="0" w:space="0" w:color="auto"/>
        <w:right w:val="none" w:sz="0" w:space="0" w:color="auto"/>
      </w:divBdr>
    </w:div>
    <w:div w:id="1720780730">
      <w:bodyDiv w:val="1"/>
      <w:marLeft w:val="0"/>
      <w:marRight w:val="0"/>
      <w:marTop w:val="0"/>
      <w:marBottom w:val="0"/>
      <w:divBdr>
        <w:top w:val="none" w:sz="0" w:space="0" w:color="auto"/>
        <w:left w:val="none" w:sz="0" w:space="0" w:color="auto"/>
        <w:bottom w:val="none" w:sz="0" w:space="0" w:color="auto"/>
        <w:right w:val="none" w:sz="0" w:space="0" w:color="auto"/>
      </w:divBdr>
    </w:div>
    <w:div w:id="1723477142">
      <w:bodyDiv w:val="1"/>
      <w:marLeft w:val="0"/>
      <w:marRight w:val="0"/>
      <w:marTop w:val="0"/>
      <w:marBottom w:val="0"/>
      <w:divBdr>
        <w:top w:val="none" w:sz="0" w:space="0" w:color="auto"/>
        <w:left w:val="none" w:sz="0" w:space="0" w:color="auto"/>
        <w:bottom w:val="none" w:sz="0" w:space="0" w:color="auto"/>
        <w:right w:val="none" w:sz="0" w:space="0" w:color="auto"/>
      </w:divBdr>
    </w:div>
    <w:div w:id="1743139837">
      <w:bodyDiv w:val="1"/>
      <w:marLeft w:val="0"/>
      <w:marRight w:val="0"/>
      <w:marTop w:val="0"/>
      <w:marBottom w:val="0"/>
      <w:divBdr>
        <w:top w:val="none" w:sz="0" w:space="0" w:color="auto"/>
        <w:left w:val="none" w:sz="0" w:space="0" w:color="auto"/>
        <w:bottom w:val="none" w:sz="0" w:space="0" w:color="auto"/>
        <w:right w:val="none" w:sz="0" w:space="0" w:color="auto"/>
      </w:divBdr>
    </w:div>
    <w:div w:id="1757049622">
      <w:bodyDiv w:val="1"/>
      <w:marLeft w:val="0"/>
      <w:marRight w:val="0"/>
      <w:marTop w:val="0"/>
      <w:marBottom w:val="0"/>
      <w:divBdr>
        <w:top w:val="none" w:sz="0" w:space="0" w:color="auto"/>
        <w:left w:val="none" w:sz="0" w:space="0" w:color="auto"/>
        <w:bottom w:val="none" w:sz="0" w:space="0" w:color="auto"/>
        <w:right w:val="none" w:sz="0" w:space="0" w:color="auto"/>
      </w:divBdr>
    </w:div>
    <w:div w:id="1760518383">
      <w:bodyDiv w:val="1"/>
      <w:marLeft w:val="0"/>
      <w:marRight w:val="0"/>
      <w:marTop w:val="0"/>
      <w:marBottom w:val="0"/>
      <w:divBdr>
        <w:top w:val="none" w:sz="0" w:space="0" w:color="auto"/>
        <w:left w:val="none" w:sz="0" w:space="0" w:color="auto"/>
        <w:bottom w:val="none" w:sz="0" w:space="0" w:color="auto"/>
        <w:right w:val="none" w:sz="0" w:space="0" w:color="auto"/>
      </w:divBdr>
    </w:div>
    <w:div w:id="1778408677">
      <w:bodyDiv w:val="1"/>
      <w:marLeft w:val="0"/>
      <w:marRight w:val="0"/>
      <w:marTop w:val="0"/>
      <w:marBottom w:val="0"/>
      <w:divBdr>
        <w:top w:val="none" w:sz="0" w:space="0" w:color="auto"/>
        <w:left w:val="none" w:sz="0" w:space="0" w:color="auto"/>
        <w:bottom w:val="none" w:sz="0" w:space="0" w:color="auto"/>
        <w:right w:val="none" w:sz="0" w:space="0" w:color="auto"/>
      </w:divBdr>
    </w:div>
    <w:div w:id="1782259052">
      <w:bodyDiv w:val="1"/>
      <w:marLeft w:val="0"/>
      <w:marRight w:val="0"/>
      <w:marTop w:val="0"/>
      <w:marBottom w:val="0"/>
      <w:divBdr>
        <w:top w:val="none" w:sz="0" w:space="0" w:color="auto"/>
        <w:left w:val="none" w:sz="0" w:space="0" w:color="auto"/>
        <w:bottom w:val="none" w:sz="0" w:space="0" w:color="auto"/>
        <w:right w:val="none" w:sz="0" w:space="0" w:color="auto"/>
      </w:divBdr>
    </w:div>
    <w:div w:id="1782727412">
      <w:bodyDiv w:val="1"/>
      <w:marLeft w:val="0"/>
      <w:marRight w:val="0"/>
      <w:marTop w:val="0"/>
      <w:marBottom w:val="0"/>
      <w:divBdr>
        <w:top w:val="none" w:sz="0" w:space="0" w:color="auto"/>
        <w:left w:val="none" w:sz="0" w:space="0" w:color="auto"/>
        <w:bottom w:val="none" w:sz="0" w:space="0" w:color="auto"/>
        <w:right w:val="none" w:sz="0" w:space="0" w:color="auto"/>
      </w:divBdr>
    </w:div>
    <w:div w:id="1786732749">
      <w:bodyDiv w:val="1"/>
      <w:marLeft w:val="0"/>
      <w:marRight w:val="0"/>
      <w:marTop w:val="0"/>
      <w:marBottom w:val="0"/>
      <w:divBdr>
        <w:top w:val="none" w:sz="0" w:space="0" w:color="auto"/>
        <w:left w:val="none" w:sz="0" w:space="0" w:color="auto"/>
        <w:bottom w:val="none" w:sz="0" w:space="0" w:color="auto"/>
        <w:right w:val="none" w:sz="0" w:space="0" w:color="auto"/>
      </w:divBdr>
    </w:div>
    <w:div w:id="1789350512">
      <w:bodyDiv w:val="1"/>
      <w:marLeft w:val="0"/>
      <w:marRight w:val="0"/>
      <w:marTop w:val="0"/>
      <w:marBottom w:val="0"/>
      <w:divBdr>
        <w:top w:val="none" w:sz="0" w:space="0" w:color="auto"/>
        <w:left w:val="none" w:sz="0" w:space="0" w:color="auto"/>
        <w:bottom w:val="none" w:sz="0" w:space="0" w:color="auto"/>
        <w:right w:val="none" w:sz="0" w:space="0" w:color="auto"/>
      </w:divBdr>
    </w:div>
    <w:div w:id="1789929359">
      <w:bodyDiv w:val="1"/>
      <w:marLeft w:val="0"/>
      <w:marRight w:val="0"/>
      <w:marTop w:val="0"/>
      <w:marBottom w:val="0"/>
      <w:divBdr>
        <w:top w:val="none" w:sz="0" w:space="0" w:color="auto"/>
        <w:left w:val="none" w:sz="0" w:space="0" w:color="auto"/>
        <w:bottom w:val="none" w:sz="0" w:space="0" w:color="auto"/>
        <w:right w:val="none" w:sz="0" w:space="0" w:color="auto"/>
      </w:divBdr>
    </w:div>
    <w:div w:id="1805658136">
      <w:bodyDiv w:val="1"/>
      <w:marLeft w:val="0"/>
      <w:marRight w:val="0"/>
      <w:marTop w:val="0"/>
      <w:marBottom w:val="0"/>
      <w:divBdr>
        <w:top w:val="none" w:sz="0" w:space="0" w:color="auto"/>
        <w:left w:val="none" w:sz="0" w:space="0" w:color="auto"/>
        <w:bottom w:val="none" w:sz="0" w:space="0" w:color="auto"/>
        <w:right w:val="none" w:sz="0" w:space="0" w:color="auto"/>
      </w:divBdr>
    </w:div>
    <w:div w:id="1819833952">
      <w:bodyDiv w:val="1"/>
      <w:marLeft w:val="0"/>
      <w:marRight w:val="0"/>
      <w:marTop w:val="0"/>
      <w:marBottom w:val="0"/>
      <w:divBdr>
        <w:top w:val="none" w:sz="0" w:space="0" w:color="auto"/>
        <w:left w:val="none" w:sz="0" w:space="0" w:color="auto"/>
        <w:bottom w:val="none" w:sz="0" w:space="0" w:color="auto"/>
        <w:right w:val="none" w:sz="0" w:space="0" w:color="auto"/>
      </w:divBdr>
    </w:div>
    <w:div w:id="1826511118">
      <w:bodyDiv w:val="1"/>
      <w:marLeft w:val="0"/>
      <w:marRight w:val="0"/>
      <w:marTop w:val="0"/>
      <w:marBottom w:val="0"/>
      <w:divBdr>
        <w:top w:val="none" w:sz="0" w:space="0" w:color="auto"/>
        <w:left w:val="none" w:sz="0" w:space="0" w:color="auto"/>
        <w:bottom w:val="none" w:sz="0" w:space="0" w:color="auto"/>
        <w:right w:val="none" w:sz="0" w:space="0" w:color="auto"/>
      </w:divBdr>
    </w:div>
    <w:div w:id="1836800710">
      <w:bodyDiv w:val="1"/>
      <w:marLeft w:val="0"/>
      <w:marRight w:val="0"/>
      <w:marTop w:val="0"/>
      <w:marBottom w:val="0"/>
      <w:divBdr>
        <w:top w:val="none" w:sz="0" w:space="0" w:color="auto"/>
        <w:left w:val="none" w:sz="0" w:space="0" w:color="auto"/>
        <w:bottom w:val="none" w:sz="0" w:space="0" w:color="auto"/>
        <w:right w:val="none" w:sz="0" w:space="0" w:color="auto"/>
      </w:divBdr>
    </w:div>
    <w:div w:id="1853492001">
      <w:bodyDiv w:val="1"/>
      <w:marLeft w:val="0"/>
      <w:marRight w:val="0"/>
      <w:marTop w:val="0"/>
      <w:marBottom w:val="0"/>
      <w:divBdr>
        <w:top w:val="none" w:sz="0" w:space="0" w:color="auto"/>
        <w:left w:val="none" w:sz="0" w:space="0" w:color="auto"/>
        <w:bottom w:val="none" w:sz="0" w:space="0" w:color="auto"/>
        <w:right w:val="none" w:sz="0" w:space="0" w:color="auto"/>
      </w:divBdr>
    </w:div>
    <w:div w:id="1853716394">
      <w:bodyDiv w:val="1"/>
      <w:marLeft w:val="0"/>
      <w:marRight w:val="0"/>
      <w:marTop w:val="0"/>
      <w:marBottom w:val="0"/>
      <w:divBdr>
        <w:top w:val="none" w:sz="0" w:space="0" w:color="auto"/>
        <w:left w:val="none" w:sz="0" w:space="0" w:color="auto"/>
        <w:bottom w:val="none" w:sz="0" w:space="0" w:color="auto"/>
        <w:right w:val="none" w:sz="0" w:space="0" w:color="auto"/>
      </w:divBdr>
    </w:div>
    <w:div w:id="1859732471">
      <w:bodyDiv w:val="1"/>
      <w:marLeft w:val="0"/>
      <w:marRight w:val="0"/>
      <w:marTop w:val="0"/>
      <w:marBottom w:val="0"/>
      <w:divBdr>
        <w:top w:val="none" w:sz="0" w:space="0" w:color="auto"/>
        <w:left w:val="none" w:sz="0" w:space="0" w:color="auto"/>
        <w:bottom w:val="none" w:sz="0" w:space="0" w:color="auto"/>
        <w:right w:val="none" w:sz="0" w:space="0" w:color="auto"/>
      </w:divBdr>
    </w:div>
    <w:div w:id="1863935950">
      <w:bodyDiv w:val="1"/>
      <w:marLeft w:val="0"/>
      <w:marRight w:val="0"/>
      <w:marTop w:val="0"/>
      <w:marBottom w:val="0"/>
      <w:divBdr>
        <w:top w:val="none" w:sz="0" w:space="0" w:color="auto"/>
        <w:left w:val="none" w:sz="0" w:space="0" w:color="auto"/>
        <w:bottom w:val="none" w:sz="0" w:space="0" w:color="auto"/>
        <w:right w:val="none" w:sz="0" w:space="0" w:color="auto"/>
      </w:divBdr>
    </w:div>
    <w:div w:id="1865509229">
      <w:bodyDiv w:val="1"/>
      <w:marLeft w:val="0"/>
      <w:marRight w:val="0"/>
      <w:marTop w:val="0"/>
      <w:marBottom w:val="0"/>
      <w:divBdr>
        <w:top w:val="none" w:sz="0" w:space="0" w:color="auto"/>
        <w:left w:val="none" w:sz="0" w:space="0" w:color="auto"/>
        <w:bottom w:val="none" w:sz="0" w:space="0" w:color="auto"/>
        <w:right w:val="none" w:sz="0" w:space="0" w:color="auto"/>
      </w:divBdr>
    </w:div>
    <w:div w:id="1870295612">
      <w:bodyDiv w:val="1"/>
      <w:marLeft w:val="0"/>
      <w:marRight w:val="0"/>
      <w:marTop w:val="0"/>
      <w:marBottom w:val="0"/>
      <w:divBdr>
        <w:top w:val="none" w:sz="0" w:space="0" w:color="auto"/>
        <w:left w:val="none" w:sz="0" w:space="0" w:color="auto"/>
        <w:bottom w:val="none" w:sz="0" w:space="0" w:color="auto"/>
        <w:right w:val="none" w:sz="0" w:space="0" w:color="auto"/>
      </w:divBdr>
    </w:div>
    <w:div w:id="1870796134">
      <w:bodyDiv w:val="1"/>
      <w:marLeft w:val="0"/>
      <w:marRight w:val="0"/>
      <w:marTop w:val="0"/>
      <w:marBottom w:val="0"/>
      <w:divBdr>
        <w:top w:val="none" w:sz="0" w:space="0" w:color="auto"/>
        <w:left w:val="none" w:sz="0" w:space="0" w:color="auto"/>
        <w:bottom w:val="none" w:sz="0" w:space="0" w:color="auto"/>
        <w:right w:val="none" w:sz="0" w:space="0" w:color="auto"/>
      </w:divBdr>
    </w:div>
    <w:div w:id="1874616811">
      <w:bodyDiv w:val="1"/>
      <w:marLeft w:val="0"/>
      <w:marRight w:val="0"/>
      <w:marTop w:val="0"/>
      <w:marBottom w:val="0"/>
      <w:divBdr>
        <w:top w:val="none" w:sz="0" w:space="0" w:color="auto"/>
        <w:left w:val="none" w:sz="0" w:space="0" w:color="auto"/>
        <w:bottom w:val="none" w:sz="0" w:space="0" w:color="auto"/>
        <w:right w:val="none" w:sz="0" w:space="0" w:color="auto"/>
      </w:divBdr>
    </w:div>
    <w:div w:id="1902789202">
      <w:bodyDiv w:val="1"/>
      <w:marLeft w:val="0"/>
      <w:marRight w:val="0"/>
      <w:marTop w:val="0"/>
      <w:marBottom w:val="0"/>
      <w:divBdr>
        <w:top w:val="none" w:sz="0" w:space="0" w:color="auto"/>
        <w:left w:val="none" w:sz="0" w:space="0" w:color="auto"/>
        <w:bottom w:val="none" w:sz="0" w:space="0" w:color="auto"/>
        <w:right w:val="none" w:sz="0" w:space="0" w:color="auto"/>
      </w:divBdr>
    </w:div>
    <w:div w:id="1932657792">
      <w:bodyDiv w:val="1"/>
      <w:marLeft w:val="0"/>
      <w:marRight w:val="0"/>
      <w:marTop w:val="0"/>
      <w:marBottom w:val="0"/>
      <w:divBdr>
        <w:top w:val="none" w:sz="0" w:space="0" w:color="auto"/>
        <w:left w:val="none" w:sz="0" w:space="0" w:color="auto"/>
        <w:bottom w:val="none" w:sz="0" w:space="0" w:color="auto"/>
        <w:right w:val="none" w:sz="0" w:space="0" w:color="auto"/>
      </w:divBdr>
    </w:div>
    <w:div w:id="1936211476">
      <w:bodyDiv w:val="1"/>
      <w:marLeft w:val="0"/>
      <w:marRight w:val="0"/>
      <w:marTop w:val="0"/>
      <w:marBottom w:val="0"/>
      <w:divBdr>
        <w:top w:val="none" w:sz="0" w:space="0" w:color="auto"/>
        <w:left w:val="none" w:sz="0" w:space="0" w:color="auto"/>
        <w:bottom w:val="none" w:sz="0" w:space="0" w:color="auto"/>
        <w:right w:val="none" w:sz="0" w:space="0" w:color="auto"/>
      </w:divBdr>
    </w:div>
    <w:div w:id="1937473517">
      <w:bodyDiv w:val="1"/>
      <w:marLeft w:val="0"/>
      <w:marRight w:val="0"/>
      <w:marTop w:val="0"/>
      <w:marBottom w:val="0"/>
      <w:divBdr>
        <w:top w:val="none" w:sz="0" w:space="0" w:color="auto"/>
        <w:left w:val="none" w:sz="0" w:space="0" w:color="auto"/>
        <w:bottom w:val="none" w:sz="0" w:space="0" w:color="auto"/>
        <w:right w:val="none" w:sz="0" w:space="0" w:color="auto"/>
      </w:divBdr>
    </w:div>
    <w:div w:id="1939295202">
      <w:bodyDiv w:val="1"/>
      <w:marLeft w:val="0"/>
      <w:marRight w:val="0"/>
      <w:marTop w:val="0"/>
      <w:marBottom w:val="0"/>
      <w:divBdr>
        <w:top w:val="none" w:sz="0" w:space="0" w:color="auto"/>
        <w:left w:val="none" w:sz="0" w:space="0" w:color="auto"/>
        <w:bottom w:val="none" w:sz="0" w:space="0" w:color="auto"/>
        <w:right w:val="none" w:sz="0" w:space="0" w:color="auto"/>
      </w:divBdr>
    </w:div>
    <w:div w:id="1945576369">
      <w:bodyDiv w:val="1"/>
      <w:marLeft w:val="0"/>
      <w:marRight w:val="0"/>
      <w:marTop w:val="0"/>
      <w:marBottom w:val="0"/>
      <w:divBdr>
        <w:top w:val="none" w:sz="0" w:space="0" w:color="auto"/>
        <w:left w:val="none" w:sz="0" w:space="0" w:color="auto"/>
        <w:bottom w:val="none" w:sz="0" w:space="0" w:color="auto"/>
        <w:right w:val="none" w:sz="0" w:space="0" w:color="auto"/>
      </w:divBdr>
    </w:div>
    <w:div w:id="1959070135">
      <w:bodyDiv w:val="1"/>
      <w:marLeft w:val="0"/>
      <w:marRight w:val="0"/>
      <w:marTop w:val="0"/>
      <w:marBottom w:val="0"/>
      <w:divBdr>
        <w:top w:val="none" w:sz="0" w:space="0" w:color="auto"/>
        <w:left w:val="none" w:sz="0" w:space="0" w:color="auto"/>
        <w:bottom w:val="none" w:sz="0" w:space="0" w:color="auto"/>
        <w:right w:val="none" w:sz="0" w:space="0" w:color="auto"/>
      </w:divBdr>
    </w:div>
    <w:div w:id="1981617188">
      <w:bodyDiv w:val="1"/>
      <w:marLeft w:val="0"/>
      <w:marRight w:val="0"/>
      <w:marTop w:val="0"/>
      <w:marBottom w:val="0"/>
      <w:divBdr>
        <w:top w:val="none" w:sz="0" w:space="0" w:color="auto"/>
        <w:left w:val="none" w:sz="0" w:space="0" w:color="auto"/>
        <w:bottom w:val="none" w:sz="0" w:space="0" w:color="auto"/>
        <w:right w:val="none" w:sz="0" w:space="0" w:color="auto"/>
      </w:divBdr>
    </w:div>
    <w:div w:id="1986549631">
      <w:bodyDiv w:val="1"/>
      <w:marLeft w:val="0"/>
      <w:marRight w:val="0"/>
      <w:marTop w:val="0"/>
      <w:marBottom w:val="0"/>
      <w:divBdr>
        <w:top w:val="none" w:sz="0" w:space="0" w:color="auto"/>
        <w:left w:val="none" w:sz="0" w:space="0" w:color="auto"/>
        <w:bottom w:val="none" w:sz="0" w:space="0" w:color="auto"/>
        <w:right w:val="none" w:sz="0" w:space="0" w:color="auto"/>
      </w:divBdr>
    </w:div>
    <w:div w:id="1990472165">
      <w:bodyDiv w:val="1"/>
      <w:marLeft w:val="0"/>
      <w:marRight w:val="0"/>
      <w:marTop w:val="0"/>
      <w:marBottom w:val="0"/>
      <w:divBdr>
        <w:top w:val="none" w:sz="0" w:space="0" w:color="auto"/>
        <w:left w:val="none" w:sz="0" w:space="0" w:color="auto"/>
        <w:bottom w:val="none" w:sz="0" w:space="0" w:color="auto"/>
        <w:right w:val="none" w:sz="0" w:space="0" w:color="auto"/>
      </w:divBdr>
    </w:div>
    <w:div w:id="1999265090">
      <w:bodyDiv w:val="1"/>
      <w:marLeft w:val="0"/>
      <w:marRight w:val="0"/>
      <w:marTop w:val="0"/>
      <w:marBottom w:val="0"/>
      <w:divBdr>
        <w:top w:val="none" w:sz="0" w:space="0" w:color="auto"/>
        <w:left w:val="none" w:sz="0" w:space="0" w:color="auto"/>
        <w:bottom w:val="none" w:sz="0" w:space="0" w:color="auto"/>
        <w:right w:val="none" w:sz="0" w:space="0" w:color="auto"/>
      </w:divBdr>
    </w:div>
    <w:div w:id="2000188504">
      <w:bodyDiv w:val="1"/>
      <w:marLeft w:val="0"/>
      <w:marRight w:val="0"/>
      <w:marTop w:val="0"/>
      <w:marBottom w:val="0"/>
      <w:divBdr>
        <w:top w:val="none" w:sz="0" w:space="0" w:color="auto"/>
        <w:left w:val="none" w:sz="0" w:space="0" w:color="auto"/>
        <w:bottom w:val="none" w:sz="0" w:space="0" w:color="auto"/>
        <w:right w:val="none" w:sz="0" w:space="0" w:color="auto"/>
      </w:divBdr>
    </w:div>
    <w:div w:id="2000890241">
      <w:bodyDiv w:val="1"/>
      <w:marLeft w:val="0"/>
      <w:marRight w:val="0"/>
      <w:marTop w:val="0"/>
      <w:marBottom w:val="0"/>
      <w:divBdr>
        <w:top w:val="none" w:sz="0" w:space="0" w:color="auto"/>
        <w:left w:val="none" w:sz="0" w:space="0" w:color="auto"/>
        <w:bottom w:val="none" w:sz="0" w:space="0" w:color="auto"/>
        <w:right w:val="none" w:sz="0" w:space="0" w:color="auto"/>
      </w:divBdr>
    </w:div>
    <w:div w:id="2009018972">
      <w:bodyDiv w:val="1"/>
      <w:marLeft w:val="0"/>
      <w:marRight w:val="0"/>
      <w:marTop w:val="0"/>
      <w:marBottom w:val="0"/>
      <w:divBdr>
        <w:top w:val="none" w:sz="0" w:space="0" w:color="auto"/>
        <w:left w:val="none" w:sz="0" w:space="0" w:color="auto"/>
        <w:bottom w:val="none" w:sz="0" w:space="0" w:color="auto"/>
        <w:right w:val="none" w:sz="0" w:space="0" w:color="auto"/>
      </w:divBdr>
    </w:div>
    <w:div w:id="2015303816">
      <w:bodyDiv w:val="1"/>
      <w:marLeft w:val="0"/>
      <w:marRight w:val="0"/>
      <w:marTop w:val="0"/>
      <w:marBottom w:val="0"/>
      <w:divBdr>
        <w:top w:val="none" w:sz="0" w:space="0" w:color="auto"/>
        <w:left w:val="none" w:sz="0" w:space="0" w:color="auto"/>
        <w:bottom w:val="none" w:sz="0" w:space="0" w:color="auto"/>
        <w:right w:val="none" w:sz="0" w:space="0" w:color="auto"/>
      </w:divBdr>
    </w:div>
    <w:div w:id="2015378437">
      <w:bodyDiv w:val="1"/>
      <w:marLeft w:val="0"/>
      <w:marRight w:val="0"/>
      <w:marTop w:val="0"/>
      <w:marBottom w:val="0"/>
      <w:divBdr>
        <w:top w:val="none" w:sz="0" w:space="0" w:color="auto"/>
        <w:left w:val="none" w:sz="0" w:space="0" w:color="auto"/>
        <w:bottom w:val="none" w:sz="0" w:space="0" w:color="auto"/>
        <w:right w:val="none" w:sz="0" w:space="0" w:color="auto"/>
      </w:divBdr>
    </w:div>
    <w:div w:id="2016422983">
      <w:bodyDiv w:val="1"/>
      <w:marLeft w:val="0"/>
      <w:marRight w:val="0"/>
      <w:marTop w:val="0"/>
      <w:marBottom w:val="0"/>
      <w:divBdr>
        <w:top w:val="none" w:sz="0" w:space="0" w:color="auto"/>
        <w:left w:val="none" w:sz="0" w:space="0" w:color="auto"/>
        <w:bottom w:val="none" w:sz="0" w:space="0" w:color="auto"/>
        <w:right w:val="none" w:sz="0" w:space="0" w:color="auto"/>
      </w:divBdr>
    </w:div>
    <w:div w:id="2017342111">
      <w:bodyDiv w:val="1"/>
      <w:marLeft w:val="0"/>
      <w:marRight w:val="0"/>
      <w:marTop w:val="0"/>
      <w:marBottom w:val="0"/>
      <w:divBdr>
        <w:top w:val="none" w:sz="0" w:space="0" w:color="auto"/>
        <w:left w:val="none" w:sz="0" w:space="0" w:color="auto"/>
        <w:bottom w:val="none" w:sz="0" w:space="0" w:color="auto"/>
        <w:right w:val="none" w:sz="0" w:space="0" w:color="auto"/>
      </w:divBdr>
    </w:div>
    <w:div w:id="2031487245">
      <w:bodyDiv w:val="1"/>
      <w:marLeft w:val="0"/>
      <w:marRight w:val="0"/>
      <w:marTop w:val="0"/>
      <w:marBottom w:val="0"/>
      <w:divBdr>
        <w:top w:val="none" w:sz="0" w:space="0" w:color="auto"/>
        <w:left w:val="none" w:sz="0" w:space="0" w:color="auto"/>
        <w:bottom w:val="none" w:sz="0" w:space="0" w:color="auto"/>
        <w:right w:val="none" w:sz="0" w:space="0" w:color="auto"/>
      </w:divBdr>
    </w:div>
    <w:div w:id="2043430923">
      <w:bodyDiv w:val="1"/>
      <w:marLeft w:val="0"/>
      <w:marRight w:val="0"/>
      <w:marTop w:val="0"/>
      <w:marBottom w:val="0"/>
      <w:divBdr>
        <w:top w:val="none" w:sz="0" w:space="0" w:color="auto"/>
        <w:left w:val="none" w:sz="0" w:space="0" w:color="auto"/>
        <w:bottom w:val="none" w:sz="0" w:space="0" w:color="auto"/>
        <w:right w:val="none" w:sz="0" w:space="0" w:color="auto"/>
      </w:divBdr>
    </w:div>
    <w:div w:id="2053722938">
      <w:bodyDiv w:val="1"/>
      <w:marLeft w:val="0"/>
      <w:marRight w:val="0"/>
      <w:marTop w:val="0"/>
      <w:marBottom w:val="0"/>
      <w:divBdr>
        <w:top w:val="none" w:sz="0" w:space="0" w:color="auto"/>
        <w:left w:val="none" w:sz="0" w:space="0" w:color="auto"/>
        <w:bottom w:val="none" w:sz="0" w:space="0" w:color="auto"/>
        <w:right w:val="none" w:sz="0" w:space="0" w:color="auto"/>
      </w:divBdr>
    </w:div>
    <w:div w:id="2074158477">
      <w:bodyDiv w:val="1"/>
      <w:marLeft w:val="0"/>
      <w:marRight w:val="0"/>
      <w:marTop w:val="0"/>
      <w:marBottom w:val="0"/>
      <w:divBdr>
        <w:top w:val="none" w:sz="0" w:space="0" w:color="auto"/>
        <w:left w:val="none" w:sz="0" w:space="0" w:color="auto"/>
        <w:bottom w:val="none" w:sz="0" w:space="0" w:color="auto"/>
        <w:right w:val="none" w:sz="0" w:space="0" w:color="auto"/>
      </w:divBdr>
    </w:div>
    <w:div w:id="2082562534">
      <w:bodyDiv w:val="1"/>
      <w:marLeft w:val="0"/>
      <w:marRight w:val="0"/>
      <w:marTop w:val="0"/>
      <w:marBottom w:val="0"/>
      <w:divBdr>
        <w:top w:val="none" w:sz="0" w:space="0" w:color="auto"/>
        <w:left w:val="none" w:sz="0" w:space="0" w:color="auto"/>
        <w:bottom w:val="none" w:sz="0" w:space="0" w:color="auto"/>
        <w:right w:val="none" w:sz="0" w:space="0" w:color="auto"/>
      </w:divBdr>
    </w:div>
    <w:div w:id="2084638343">
      <w:bodyDiv w:val="1"/>
      <w:marLeft w:val="0"/>
      <w:marRight w:val="0"/>
      <w:marTop w:val="0"/>
      <w:marBottom w:val="0"/>
      <w:divBdr>
        <w:top w:val="none" w:sz="0" w:space="0" w:color="auto"/>
        <w:left w:val="none" w:sz="0" w:space="0" w:color="auto"/>
        <w:bottom w:val="none" w:sz="0" w:space="0" w:color="auto"/>
        <w:right w:val="none" w:sz="0" w:space="0" w:color="auto"/>
      </w:divBdr>
    </w:div>
    <w:div w:id="2085757471">
      <w:bodyDiv w:val="1"/>
      <w:marLeft w:val="0"/>
      <w:marRight w:val="0"/>
      <w:marTop w:val="0"/>
      <w:marBottom w:val="0"/>
      <w:divBdr>
        <w:top w:val="none" w:sz="0" w:space="0" w:color="auto"/>
        <w:left w:val="none" w:sz="0" w:space="0" w:color="auto"/>
        <w:bottom w:val="none" w:sz="0" w:space="0" w:color="auto"/>
        <w:right w:val="none" w:sz="0" w:space="0" w:color="auto"/>
      </w:divBdr>
    </w:div>
    <w:div w:id="2089226894">
      <w:bodyDiv w:val="1"/>
      <w:marLeft w:val="0"/>
      <w:marRight w:val="0"/>
      <w:marTop w:val="0"/>
      <w:marBottom w:val="0"/>
      <w:divBdr>
        <w:top w:val="none" w:sz="0" w:space="0" w:color="auto"/>
        <w:left w:val="none" w:sz="0" w:space="0" w:color="auto"/>
        <w:bottom w:val="none" w:sz="0" w:space="0" w:color="auto"/>
        <w:right w:val="none" w:sz="0" w:space="0" w:color="auto"/>
      </w:divBdr>
    </w:div>
    <w:div w:id="2091192992">
      <w:bodyDiv w:val="1"/>
      <w:marLeft w:val="0"/>
      <w:marRight w:val="0"/>
      <w:marTop w:val="0"/>
      <w:marBottom w:val="0"/>
      <w:divBdr>
        <w:top w:val="none" w:sz="0" w:space="0" w:color="auto"/>
        <w:left w:val="none" w:sz="0" w:space="0" w:color="auto"/>
        <w:bottom w:val="none" w:sz="0" w:space="0" w:color="auto"/>
        <w:right w:val="none" w:sz="0" w:space="0" w:color="auto"/>
      </w:divBdr>
    </w:div>
    <w:div w:id="2096507554">
      <w:bodyDiv w:val="1"/>
      <w:marLeft w:val="0"/>
      <w:marRight w:val="0"/>
      <w:marTop w:val="0"/>
      <w:marBottom w:val="0"/>
      <w:divBdr>
        <w:top w:val="none" w:sz="0" w:space="0" w:color="auto"/>
        <w:left w:val="none" w:sz="0" w:space="0" w:color="auto"/>
        <w:bottom w:val="none" w:sz="0" w:space="0" w:color="auto"/>
        <w:right w:val="none" w:sz="0" w:space="0" w:color="auto"/>
      </w:divBdr>
    </w:div>
    <w:div w:id="2113087251">
      <w:bodyDiv w:val="1"/>
      <w:marLeft w:val="0"/>
      <w:marRight w:val="0"/>
      <w:marTop w:val="0"/>
      <w:marBottom w:val="0"/>
      <w:divBdr>
        <w:top w:val="none" w:sz="0" w:space="0" w:color="auto"/>
        <w:left w:val="none" w:sz="0" w:space="0" w:color="auto"/>
        <w:bottom w:val="none" w:sz="0" w:space="0" w:color="auto"/>
        <w:right w:val="none" w:sz="0" w:space="0" w:color="auto"/>
      </w:divBdr>
    </w:div>
    <w:div w:id="2113546441">
      <w:bodyDiv w:val="1"/>
      <w:marLeft w:val="0"/>
      <w:marRight w:val="0"/>
      <w:marTop w:val="0"/>
      <w:marBottom w:val="0"/>
      <w:divBdr>
        <w:top w:val="none" w:sz="0" w:space="0" w:color="auto"/>
        <w:left w:val="none" w:sz="0" w:space="0" w:color="auto"/>
        <w:bottom w:val="none" w:sz="0" w:space="0" w:color="auto"/>
        <w:right w:val="none" w:sz="0" w:space="0" w:color="auto"/>
      </w:divBdr>
    </w:div>
    <w:div w:id="2138060660">
      <w:bodyDiv w:val="1"/>
      <w:marLeft w:val="0"/>
      <w:marRight w:val="0"/>
      <w:marTop w:val="0"/>
      <w:marBottom w:val="0"/>
      <w:divBdr>
        <w:top w:val="none" w:sz="0" w:space="0" w:color="auto"/>
        <w:left w:val="none" w:sz="0" w:space="0" w:color="auto"/>
        <w:bottom w:val="none" w:sz="0" w:space="0" w:color="auto"/>
        <w:right w:val="none" w:sz="0" w:space="0" w:color="auto"/>
      </w:divBdr>
    </w:div>
    <w:div w:id="214565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lickr.com/photos/9602574@N02/33551770633" TargetMode="External"/><Relationship Id="rId18" Type="http://schemas.openxmlformats.org/officeDocument/2006/relationships/hyperlink" Target="http://cts.vresp.com/c/?PublicLibraryofScien/96a8c848ab/be7ec2160f/7b5e37fd0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ournals.plos.org/ploscompbiol/article?id=10.1371/journal.pcbi.1007000" TargetMode="External"/><Relationship Id="rId17" Type="http://schemas.openxmlformats.org/officeDocument/2006/relationships/hyperlink" Target="https://creativecommons.org/licenses/by/3.0/us/" TargetMode="External"/><Relationship Id="rId2" Type="http://schemas.openxmlformats.org/officeDocument/2006/relationships/customXml" Target="../customXml/item2.xml"/><Relationship Id="rId16" Type="http://schemas.openxmlformats.org/officeDocument/2006/relationships/hyperlink" Target="http://journals.plos.org/ploscompbiol/s/press-and-medi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ploscompbiol@plos.or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oscompbi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024e3e2f6a7495c8d50176ca116b5c8 xmlns="cbb8a4cb-998e-47a9-800b-f296f132ec13" xsi:nil="true"/>
    <lbe890b3c2dc4544be7c1719658bff18 xmlns="cbb8a4cb-998e-47a9-800b-f296f132ec13" xsi:nil="true"/>
    <g1691b7afaad4b42a01532b6c0bde12d xmlns="cbb8a4cb-998e-47a9-800b-f296f132ec13" xsi:nil="true"/>
    <j79cbeb6b7234a1da8347ff09ade57cd xmlns="cbb8a4cb-998e-47a9-800b-f296f132ec13" xsi:nil="true"/>
    <TaxCatchAll xmlns="cbb8a4cb-998e-47a9-800b-f296f132ec13"/>
  </documentManagement>
</p:properties>
</file>

<file path=customXml/item3.xml><?xml version="1.0" encoding="utf-8"?>
<ct:contentTypeSchema xmlns:ct="http://schemas.microsoft.com/office/2006/metadata/contentType" xmlns:ma="http://schemas.microsoft.com/office/2006/metadata/properties/metaAttributes" ct:_="" ma:_="" ma:contentTypeName="PLOS Document" ma:contentTypeID="0x010100383A2F5F7764834AAC4A14EFB02E118700180A6D58294E15468E7DFF596238CC5E" ma:contentTypeVersion="28" ma:contentTypeDescription="" ma:contentTypeScope="" ma:versionID="dcf724e3451e2388fbc7c7c1833836bd">
  <xsd:schema xmlns:xsd="http://www.w3.org/2001/XMLSchema" xmlns:xs="http://www.w3.org/2001/XMLSchema" xmlns:p="http://schemas.microsoft.com/office/2006/metadata/properties" xmlns:ns2="cbb8a4cb-998e-47a9-800b-f296f132ec13" targetNamespace="http://schemas.microsoft.com/office/2006/metadata/properties" ma:root="true" ma:fieldsID="504d6488caffe5b23d60f23e1269ce26" ns2:_="">
    <xsd:import namespace="cbb8a4cb-998e-47a9-800b-f296f132ec13"/>
    <xsd:element name="properties">
      <xsd:complexType>
        <xsd:sequence>
          <xsd:element name="documentManagement">
            <xsd:complexType>
              <xsd:all>
                <xsd:element ref="ns2:lbe890b3c2dc4544be7c1719658bff18" minOccurs="0"/>
                <xsd:element ref="ns2:TaxCatchAll" minOccurs="0"/>
                <xsd:element ref="ns2:TaxCatchAllLabel" minOccurs="0"/>
                <xsd:element ref="ns2:g1691b7afaad4b42a01532b6c0bde12d" minOccurs="0"/>
                <xsd:element ref="ns2:k024e3e2f6a7495c8d50176ca116b5c8" minOccurs="0"/>
                <xsd:element ref="ns2:j79cbeb6b7234a1da8347ff09ade57c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8a4cb-998e-47a9-800b-f296f132ec13" elementFormDefault="qualified">
    <xsd:import namespace="http://schemas.microsoft.com/office/2006/documentManagement/types"/>
    <xsd:import namespace="http://schemas.microsoft.com/office/infopath/2007/PartnerControls"/>
    <xsd:element name="lbe890b3c2dc4544be7c1719658bff18" ma:index="4" nillable="true" ma:displayName="SubjectMatter_0" ma:hidden="true" ma:internalName="lbe890b3c2dc4544be7c1719658bff18" ma:readOnly="false">
      <xsd:simpleType>
        <xsd:restriction base="dms:Note"/>
      </xsd:simpleType>
    </xsd:element>
    <xsd:element name="TaxCatchAll" ma:index="5" nillable="true" ma:displayName="Taxonomy Catch All Column" ma:description="" ma:hidden="true" ma:list="{5f2891e2-1fa0-46a7-908c-cdb305c2448d}" ma:internalName="TaxCatchAll" ma:showField="CatchAllData" ma:web="cbb8a4cb-998e-47a9-800b-f296f132ec13">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5f2891e2-1fa0-46a7-908c-cdb305c2448d}" ma:internalName="TaxCatchAllLabel" ma:readOnly="true" ma:showField="CatchAllDataLabel" ma:web="cbb8a4cb-998e-47a9-800b-f296f132ec13">
      <xsd:complexType>
        <xsd:complexContent>
          <xsd:extension base="dms:MultiChoiceLookup">
            <xsd:sequence>
              <xsd:element name="Value" type="dms:Lookup" maxOccurs="unbounded" minOccurs="0" nillable="true"/>
            </xsd:sequence>
          </xsd:extension>
        </xsd:complexContent>
      </xsd:complexType>
    </xsd:element>
    <xsd:element name="g1691b7afaad4b42a01532b6c0bde12d" ma:index="8" nillable="true" ma:displayName="DocumentType_0" ma:hidden="true" ma:internalName="g1691b7afaad4b42a01532b6c0bde12d" ma:readOnly="false">
      <xsd:simpleType>
        <xsd:restriction base="dms:Note"/>
      </xsd:simpleType>
    </xsd:element>
    <xsd:element name="k024e3e2f6a7495c8d50176ca116b5c8" ma:index="10" nillable="true" ma:displayName="Journal_0" ma:hidden="true" ma:internalName="k024e3e2f6a7495c8d50176ca116b5c8" ma:readOnly="false">
      <xsd:simpleType>
        <xsd:restriction base="dms:Note"/>
      </xsd:simpleType>
    </xsd:element>
    <xsd:element name="j79cbeb6b7234a1da8347ff09ade57cd" ma:index="12" nillable="true" ma:displayName="Month_3" ma:hidden="true" ma:internalName="j79cbeb6b7234a1da8347ff09ade57cd" ma:readOnly="false">
      <xsd:simpleType>
        <xsd:restriction base="dms:Note"/>
      </xsd:simpleType>
    </xsd:element>
    <xsd:element name="SharedWithUsers" ma:index="1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FF70B-316F-492F-9F20-30F82C501A73}">
  <ds:schemaRefs>
    <ds:schemaRef ds:uri="http://schemas.microsoft.com/sharepoint/v3/contenttype/forms"/>
  </ds:schemaRefs>
</ds:datastoreItem>
</file>

<file path=customXml/itemProps2.xml><?xml version="1.0" encoding="utf-8"?>
<ds:datastoreItem xmlns:ds="http://schemas.openxmlformats.org/officeDocument/2006/customXml" ds:itemID="{28217108-06DA-4794-8BCE-3A7D183A404A}">
  <ds:schemaRefs>
    <ds:schemaRef ds:uri="http://schemas.microsoft.com/office/2006/metadata/properties"/>
    <ds:schemaRef ds:uri="http://schemas.microsoft.com/office/infopath/2007/PartnerControls"/>
    <ds:schemaRef ds:uri="cbb8a4cb-998e-47a9-800b-f296f132ec13"/>
  </ds:schemaRefs>
</ds:datastoreItem>
</file>

<file path=customXml/itemProps3.xml><?xml version="1.0" encoding="utf-8"?>
<ds:datastoreItem xmlns:ds="http://schemas.openxmlformats.org/officeDocument/2006/customXml" ds:itemID="{807BBB0D-DA84-4D18-952A-6773C2849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b8a4cb-998e-47a9-800b-f296f132e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DF5B2E-604C-024B-8364-F70EEB305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Knutson</dc:creator>
  <cp:lastModifiedBy>Thomas Bury</cp:lastModifiedBy>
  <cp:revision>8</cp:revision>
  <dcterms:created xsi:type="dcterms:W3CDTF">2019-04-29T15:38:00Z</dcterms:created>
  <dcterms:modified xsi:type="dcterms:W3CDTF">2019-04-29T18:04:00Z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
  </property>
  <property fmtid="{D5CDD505-2E9C-101B-9397-08002B2CF9AE}" pid="3" name="Month">
    <vt:lpwstr/>
  </property>
  <property fmtid="{D5CDD505-2E9C-101B-9397-08002B2CF9AE}" pid="4" name="ContentTypeId">
    <vt:lpwstr>0x010100383A2F5F7764834AAC4A14EFB02E118700180A6D58294E15468E7DFF596238CC5E</vt:lpwstr>
  </property>
  <property fmtid="{D5CDD505-2E9C-101B-9397-08002B2CF9AE}" pid="5" name="SubjectMatter">
    <vt:lpwstr/>
  </property>
  <property fmtid="{D5CDD505-2E9C-101B-9397-08002B2CF9AE}" pid="6" name="Journal">
    <vt:lpwstr/>
  </property>
  <property fmtid="{D5CDD505-2E9C-101B-9397-08002B2CF9AE}" pid="7" name="Author">
    <vt:lpwstr>2;#;UserInfo</vt:lpwstr>
  </property>
  <property fmtid="{D5CDD505-2E9C-101B-9397-08002B2CF9AE}" pid="8" name="URL">
    <vt:lpwstr/>
  </property>
  <property fmtid="{D5CDD505-2E9C-101B-9397-08002B2CF9AE}" pid="9" name="_ShortcutWebId">
    <vt:lpwstr/>
  </property>
  <property fmtid="{D5CDD505-2E9C-101B-9397-08002B2CF9AE}" pid="10" name="_ShortcutUniqueId">
    <vt:lpwstr/>
  </property>
  <property fmtid="{D5CDD505-2E9C-101B-9397-08002B2CF9AE}" pid="11" name="_ShortcutSiteId">
    <vt:lpwstr/>
  </property>
  <property fmtid="{D5CDD505-2E9C-101B-9397-08002B2CF9AE}" pid="12" name="Created">
    <vt:filetime>2014-03-28T00:44:59Z</vt:filetime>
  </property>
  <property fmtid="{D5CDD505-2E9C-101B-9397-08002B2CF9AE}" pid="13" name="Modified">
    <vt:filetime>2015-07-16T05:19:14Z</vt:filetime>
  </property>
  <property fmtid="{D5CDD505-2E9C-101B-9397-08002B2CF9AE}" pid="14" name="Editor">
    <vt:lpwstr>4;#;UserInfo</vt:lpwstr>
  </property>
  <property fmtid="{D5CDD505-2E9C-101B-9397-08002B2CF9AE}" pid="15" name="_ShortcutUrl">
    <vt:lpwstr/>
  </property>
</Properties>
</file>