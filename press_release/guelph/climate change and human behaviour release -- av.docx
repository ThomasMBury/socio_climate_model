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F30A1" w14:textId="4CA9AD6F" w:rsidR="00671A07" w:rsidRDefault="00922579" w:rsidP="00330CD9">
      <w:pPr>
        <w:pStyle w:val="NoSpacing"/>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Draft release: Anand</w:t>
      </w:r>
      <w:r w:rsidR="001C75B9">
        <w:rPr>
          <w:rFonts w:ascii="Times New Roman" w:hAnsi="Times New Roman" w:cs="Times New Roman"/>
          <w:sz w:val="28"/>
          <w:szCs w:val="28"/>
        </w:rPr>
        <w:t xml:space="preserve"> et al</w:t>
      </w:r>
    </w:p>
    <w:p w14:paraId="1898B0DC" w14:textId="28416DB5" w:rsidR="00922579" w:rsidRDefault="00922579" w:rsidP="002428C7">
      <w:pPr>
        <w:pStyle w:val="NoSpacing"/>
        <w:rPr>
          <w:rFonts w:ascii="Times New Roman" w:hAnsi="Times New Roman" w:cs="Times New Roman"/>
          <w:sz w:val="28"/>
          <w:szCs w:val="28"/>
        </w:rPr>
      </w:pPr>
    </w:p>
    <w:p w14:paraId="08BF5E9A" w14:textId="482F3FA5" w:rsidR="000E4CC1" w:rsidRDefault="00A916F5" w:rsidP="00A916F5">
      <w:pPr>
        <w:pStyle w:val="NoSpacing"/>
        <w:rPr>
          <w:rFonts w:ascii="Times New Roman" w:hAnsi="Times New Roman" w:cs="Times New Roman"/>
          <w:sz w:val="28"/>
          <w:szCs w:val="28"/>
        </w:rPr>
      </w:pPr>
      <w:r>
        <w:rPr>
          <w:rFonts w:ascii="Times New Roman" w:hAnsi="Times New Roman" w:cs="Times New Roman"/>
          <w:sz w:val="28"/>
          <w:szCs w:val="28"/>
        </w:rPr>
        <w:t>Something as simple as c</w:t>
      </w:r>
      <w:r w:rsidR="008B34A3">
        <w:rPr>
          <w:rFonts w:ascii="Times New Roman" w:hAnsi="Times New Roman" w:cs="Times New Roman"/>
          <w:sz w:val="28"/>
          <w:szCs w:val="28"/>
        </w:rPr>
        <w:t xml:space="preserve">hatting with your </w:t>
      </w:r>
      <w:proofErr w:type="spellStart"/>
      <w:r w:rsidR="008B34A3">
        <w:rPr>
          <w:rFonts w:ascii="Times New Roman" w:hAnsi="Times New Roman" w:cs="Times New Roman"/>
          <w:sz w:val="28"/>
          <w:szCs w:val="28"/>
        </w:rPr>
        <w:t>neighbo</w:t>
      </w:r>
      <w:r w:rsidR="002922BB">
        <w:rPr>
          <w:rFonts w:ascii="Times New Roman" w:hAnsi="Times New Roman" w:cs="Times New Roman"/>
          <w:sz w:val="28"/>
          <w:szCs w:val="28"/>
        </w:rPr>
        <w:t>u</w:t>
      </w:r>
      <w:r w:rsidR="008B34A3">
        <w:rPr>
          <w:rFonts w:ascii="Times New Roman" w:hAnsi="Times New Roman" w:cs="Times New Roman"/>
          <w:sz w:val="28"/>
          <w:szCs w:val="28"/>
        </w:rPr>
        <w:t>r</w:t>
      </w:r>
      <w:r w:rsidR="002922BB">
        <w:rPr>
          <w:rFonts w:ascii="Times New Roman" w:hAnsi="Times New Roman" w:cs="Times New Roman"/>
          <w:sz w:val="28"/>
          <w:szCs w:val="28"/>
        </w:rPr>
        <w:t>s</w:t>
      </w:r>
      <w:proofErr w:type="spellEnd"/>
      <w:r w:rsidR="008B34A3">
        <w:rPr>
          <w:rFonts w:ascii="Times New Roman" w:hAnsi="Times New Roman" w:cs="Times New Roman"/>
          <w:sz w:val="28"/>
          <w:szCs w:val="28"/>
        </w:rPr>
        <w:t xml:space="preserve"> about their new energy-efficient home renos</w:t>
      </w:r>
      <w:r>
        <w:rPr>
          <w:rFonts w:ascii="Times New Roman" w:hAnsi="Times New Roman" w:cs="Times New Roman"/>
          <w:sz w:val="28"/>
          <w:szCs w:val="28"/>
        </w:rPr>
        <w:t xml:space="preserve"> can</w:t>
      </w:r>
      <w:ins w:id="1" w:author="Madhur" w:date="2019-05-08T10:25:00Z">
        <w:r w:rsidR="00063DBB">
          <w:rPr>
            <w:rFonts w:ascii="Times New Roman" w:hAnsi="Times New Roman" w:cs="Times New Roman"/>
            <w:sz w:val="28"/>
            <w:szCs w:val="28"/>
          </w:rPr>
          <w:t xml:space="preserve">, if scaled up, </w:t>
        </w:r>
      </w:ins>
      <w:del w:id="2" w:author="Madhur" w:date="2019-05-08T10:25:00Z">
        <w:r w:rsidDel="00063DBB">
          <w:rPr>
            <w:rFonts w:ascii="Times New Roman" w:hAnsi="Times New Roman" w:cs="Times New Roman"/>
            <w:sz w:val="28"/>
            <w:szCs w:val="28"/>
          </w:rPr>
          <w:delText xml:space="preserve"> </w:delText>
        </w:r>
      </w:del>
      <w:r w:rsidR="002922BB">
        <w:rPr>
          <w:rFonts w:ascii="Times New Roman" w:hAnsi="Times New Roman" w:cs="Times New Roman"/>
          <w:sz w:val="28"/>
          <w:szCs w:val="28"/>
        </w:rPr>
        <w:t xml:space="preserve">affect </w:t>
      </w:r>
      <w:r>
        <w:rPr>
          <w:rFonts w:ascii="Times New Roman" w:hAnsi="Times New Roman" w:cs="Times New Roman"/>
          <w:sz w:val="28"/>
          <w:szCs w:val="28"/>
        </w:rPr>
        <w:t>climate change predictions, a new University of Guelph study reveals.</w:t>
      </w:r>
      <w:r w:rsidR="008B34A3">
        <w:rPr>
          <w:rFonts w:ascii="Times New Roman" w:hAnsi="Times New Roman" w:cs="Times New Roman"/>
          <w:sz w:val="28"/>
          <w:szCs w:val="28"/>
        </w:rPr>
        <w:t xml:space="preserve"> </w:t>
      </w:r>
    </w:p>
    <w:p w14:paraId="1C10120B" w14:textId="2F90DFE0" w:rsidR="00432D03" w:rsidRDefault="00432D03" w:rsidP="002428C7">
      <w:pPr>
        <w:pStyle w:val="NoSpacing"/>
        <w:rPr>
          <w:rFonts w:ascii="Times New Roman" w:hAnsi="Times New Roman" w:cs="Times New Roman"/>
          <w:sz w:val="28"/>
          <w:szCs w:val="28"/>
        </w:rPr>
      </w:pPr>
    </w:p>
    <w:p w14:paraId="63E970D6" w14:textId="41C0EF84" w:rsidR="00432D03" w:rsidRDefault="00432D03"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Using a new model </w:t>
      </w:r>
      <w:r w:rsidR="00221A03">
        <w:rPr>
          <w:rFonts w:ascii="Times New Roman" w:hAnsi="Times New Roman" w:cs="Times New Roman"/>
          <w:sz w:val="28"/>
          <w:szCs w:val="28"/>
        </w:rPr>
        <w:t xml:space="preserve">that </w:t>
      </w:r>
      <w:r w:rsidR="00A97A91">
        <w:rPr>
          <w:rFonts w:ascii="Times New Roman" w:hAnsi="Times New Roman" w:cs="Times New Roman"/>
          <w:sz w:val="28"/>
          <w:szCs w:val="28"/>
        </w:rPr>
        <w:t xml:space="preserve">couples </w:t>
      </w:r>
      <w:r w:rsidR="00221A03">
        <w:rPr>
          <w:rFonts w:ascii="Times New Roman" w:hAnsi="Times New Roman" w:cs="Times New Roman"/>
          <w:sz w:val="28"/>
          <w:szCs w:val="28"/>
        </w:rPr>
        <w:t xml:space="preserve">human </w:t>
      </w:r>
      <w:proofErr w:type="spellStart"/>
      <w:r w:rsidR="00221A03">
        <w:rPr>
          <w:rFonts w:ascii="Times New Roman" w:hAnsi="Times New Roman" w:cs="Times New Roman"/>
          <w:sz w:val="28"/>
          <w:szCs w:val="28"/>
        </w:rPr>
        <w:t>behaviour</w:t>
      </w:r>
      <w:proofErr w:type="spellEnd"/>
      <w:r w:rsidR="00221A03">
        <w:rPr>
          <w:rFonts w:ascii="Times New Roman" w:hAnsi="Times New Roman" w:cs="Times New Roman"/>
          <w:sz w:val="28"/>
          <w:szCs w:val="28"/>
        </w:rPr>
        <w:t xml:space="preserve"> </w:t>
      </w:r>
      <w:r w:rsidR="00A97A91">
        <w:rPr>
          <w:rFonts w:ascii="Times New Roman" w:hAnsi="Times New Roman" w:cs="Times New Roman"/>
          <w:sz w:val="28"/>
          <w:szCs w:val="28"/>
        </w:rPr>
        <w:t xml:space="preserve">to </w:t>
      </w:r>
      <w:r>
        <w:rPr>
          <w:rFonts w:ascii="Times New Roman" w:hAnsi="Times New Roman" w:cs="Times New Roman"/>
          <w:sz w:val="28"/>
          <w:szCs w:val="28"/>
        </w:rPr>
        <w:t xml:space="preserve">climate </w:t>
      </w:r>
      <w:r w:rsidR="00E07B6D">
        <w:rPr>
          <w:rFonts w:ascii="Times New Roman" w:hAnsi="Times New Roman" w:cs="Times New Roman"/>
          <w:sz w:val="28"/>
          <w:szCs w:val="28"/>
        </w:rPr>
        <w:t>systems</w:t>
      </w:r>
      <w:r>
        <w:rPr>
          <w:rFonts w:ascii="Times New Roman" w:hAnsi="Times New Roman" w:cs="Times New Roman"/>
          <w:sz w:val="28"/>
          <w:szCs w:val="28"/>
        </w:rPr>
        <w:t>, Canadian researchers including a U</w:t>
      </w:r>
      <w:r w:rsidR="008B34A3">
        <w:rPr>
          <w:rFonts w:ascii="Times New Roman" w:hAnsi="Times New Roman" w:cs="Times New Roman"/>
          <w:sz w:val="28"/>
          <w:szCs w:val="28"/>
        </w:rPr>
        <w:t xml:space="preserve"> of G</w:t>
      </w:r>
      <w:r>
        <w:rPr>
          <w:rFonts w:ascii="Times New Roman" w:hAnsi="Times New Roman" w:cs="Times New Roman"/>
          <w:sz w:val="28"/>
          <w:szCs w:val="28"/>
        </w:rPr>
        <w:t xml:space="preserve"> ecologist have </w:t>
      </w:r>
      <w:r w:rsidR="00A916F5">
        <w:rPr>
          <w:rFonts w:ascii="Times New Roman" w:hAnsi="Times New Roman" w:cs="Times New Roman"/>
          <w:sz w:val="28"/>
          <w:szCs w:val="28"/>
        </w:rPr>
        <w:t>discovered</w:t>
      </w:r>
      <w:r>
        <w:rPr>
          <w:rFonts w:ascii="Times New Roman" w:hAnsi="Times New Roman" w:cs="Times New Roman"/>
          <w:sz w:val="28"/>
          <w:szCs w:val="28"/>
        </w:rPr>
        <w:t xml:space="preserve"> that </w:t>
      </w:r>
      <w:r w:rsidR="00221A03">
        <w:rPr>
          <w:rFonts w:ascii="Times New Roman" w:hAnsi="Times New Roman" w:cs="Times New Roman"/>
          <w:sz w:val="28"/>
          <w:szCs w:val="28"/>
        </w:rPr>
        <w:t>social processes</w:t>
      </w:r>
      <w:r w:rsidR="00E50176">
        <w:rPr>
          <w:rFonts w:ascii="Times New Roman" w:hAnsi="Times New Roman" w:cs="Times New Roman"/>
          <w:sz w:val="28"/>
          <w:szCs w:val="28"/>
        </w:rPr>
        <w:t xml:space="preserve"> </w:t>
      </w:r>
      <w:r w:rsidR="00221A03">
        <w:rPr>
          <w:rFonts w:ascii="Times New Roman" w:hAnsi="Times New Roman" w:cs="Times New Roman"/>
          <w:sz w:val="28"/>
          <w:szCs w:val="28"/>
        </w:rPr>
        <w:t xml:space="preserve">affect </w:t>
      </w:r>
      <w:r>
        <w:rPr>
          <w:rFonts w:ascii="Times New Roman" w:hAnsi="Times New Roman" w:cs="Times New Roman"/>
          <w:sz w:val="28"/>
          <w:szCs w:val="28"/>
        </w:rPr>
        <w:t xml:space="preserve">climate change </w:t>
      </w:r>
      <w:r w:rsidR="00221A03">
        <w:rPr>
          <w:rFonts w:ascii="Times New Roman" w:hAnsi="Times New Roman" w:cs="Times New Roman"/>
          <w:sz w:val="28"/>
          <w:szCs w:val="28"/>
        </w:rPr>
        <w:t xml:space="preserve">predictions, a finding that </w:t>
      </w:r>
      <w:r w:rsidR="00A97A91">
        <w:rPr>
          <w:rFonts w:ascii="Times New Roman" w:hAnsi="Times New Roman" w:cs="Times New Roman"/>
          <w:sz w:val="28"/>
          <w:szCs w:val="28"/>
        </w:rPr>
        <w:t xml:space="preserve">may </w:t>
      </w:r>
      <w:r w:rsidR="00221A03">
        <w:rPr>
          <w:rFonts w:ascii="Times New Roman" w:hAnsi="Times New Roman" w:cs="Times New Roman"/>
          <w:sz w:val="28"/>
          <w:szCs w:val="28"/>
        </w:rPr>
        <w:t xml:space="preserve">hold out a way to stem </w:t>
      </w:r>
      <w:r w:rsidR="0077040C">
        <w:rPr>
          <w:rFonts w:ascii="Times New Roman" w:hAnsi="Times New Roman" w:cs="Times New Roman"/>
          <w:sz w:val="28"/>
          <w:szCs w:val="28"/>
        </w:rPr>
        <w:t xml:space="preserve">or even reduce </w:t>
      </w:r>
      <w:r>
        <w:rPr>
          <w:rFonts w:ascii="Times New Roman" w:hAnsi="Times New Roman" w:cs="Times New Roman"/>
          <w:sz w:val="28"/>
          <w:szCs w:val="28"/>
        </w:rPr>
        <w:t>global warming</w:t>
      </w:r>
      <w:r w:rsidR="00221A03">
        <w:rPr>
          <w:rFonts w:ascii="Times New Roman" w:hAnsi="Times New Roman" w:cs="Times New Roman"/>
          <w:sz w:val="28"/>
          <w:szCs w:val="28"/>
        </w:rPr>
        <w:t>.</w:t>
      </w:r>
      <w:r>
        <w:rPr>
          <w:rFonts w:ascii="Times New Roman" w:hAnsi="Times New Roman" w:cs="Times New Roman"/>
          <w:sz w:val="28"/>
          <w:szCs w:val="28"/>
        </w:rPr>
        <w:t xml:space="preserve"> </w:t>
      </w:r>
    </w:p>
    <w:p w14:paraId="36CCFB66" w14:textId="70D53BB6" w:rsidR="00E07B6D" w:rsidRDefault="00E07B6D" w:rsidP="002428C7">
      <w:pPr>
        <w:pStyle w:val="NoSpacing"/>
        <w:rPr>
          <w:rFonts w:ascii="Times New Roman" w:hAnsi="Times New Roman" w:cs="Times New Roman"/>
          <w:sz w:val="28"/>
          <w:szCs w:val="28"/>
        </w:rPr>
      </w:pPr>
    </w:p>
    <w:p w14:paraId="128D484D" w14:textId="05BFFB8E" w:rsidR="0077040C" w:rsidRDefault="00F64445" w:rsidP="0077040C">
      <w:pPr>
        <w:pStyle w:val="NoSpacing"/>
        <w:rPr>
          <w:rFonts w:ascii="Times New Roman" w:hAnsi="Times New Roman" w:cs="Times New Roman"/>
          <w:sz w:val="28"/>
          <w:szCs w:val="28"/>
        </w:rPr>
      </w:pPr>
      <w:r>
        <w:rPr>
          <w:rFonts w:ascii="Times New Roman" w:hAnsi="Times New Roman" w:cs="Times New Roman"/>
          <w:sz w:val="28"/>
          <w:szCs w:val="28"/>
        </w:rPr>
        <w:t>E</w:t>
      </w:r>
      <w:r w:rsidR="0077040C">
        <w:rPr>
          <w:rFonts w:ascii="Times New Roman" w:hAnsi="Times New Roman" w:cs="Times New Roman"/>
          <w:sz w:val="28"/>
          <w:szCs w:val="28"/>
        </w:rPr>
        <w:t>nvironmental sciences professor Madhur Anand</w:t>
      </w:r>
      <w:ins w:id="3" w:author="Madhur" w:date="2019-05-08T10:26:00Z">
        <w:r w:rsidR="00063DBB">
          <w:rPr>
            <w:rFonts w:ascii="Times New Roman" w:hAnsi="Times New Roman" w:cs="Times New Roman"/>
            <w:sz w:val="28"/>
            <w:szCs w:val="28"/>
          </w:rPr>
          <w:t>, who heads the Global Ecological Change &amp; Sustainability Laboratory,</w:t>
        </w:r>
      </w:ins>
      <w:r w:rsidR="0077040C">
        <w:rPr>
          <w:rFonts w:ascii="Times New Roman" w:hAnsi="Times New Roman" w:cs="Times New Roman"/>
          <w:sz w:val="28"/>
          <w:szCs w:val="28"/>
        </w:rPr>
        <w:t xml:space="preserve"> worked with colleagues at the University of Waterloo to develop a new mathematical model that</w:t>
      </w:r>
      <w:r w:rsidR="00344763">
        <w:rPr>
          <w:rFonts w:ascii="Times New Roman" w:hAnsi="Times New Roman" w:cs="Times New Roman"/>
          <w:sz w:val="28"/>
          <w:szCs w:val="28"/>
        </w:rPr>
        <w:t>, for the first time,</w:t>
      </w:r>
      <w:r>
        <w:rPr>
          <w:rFonts w:ascii="Times New Roman" w:hAnsi="Times New Roman" w:cs="Times New Roman"/>
          <w:sz w:val="28"/>
          <w:szCs w:val="28"/>
        </w:rPr>
        <w:t xml:space="preserve"> </w:t>
      </w:r>
      <w:r w:rsidR="0077040C">
        <w:rPr>
          <w:rFonts w:ascii="Times New Roman" w:hAnsi="Times New Roman" w:cs="Times New Roman"/>
          <w:sz w:val="28"/>
          <w:szCs w:val="28"/>
        </w:rPr>
        <w:t xml:space="preserve">accounts for social </w:t>
      </w:r>
      <w:del w:id="4" w:author="Madhur" w:date="2019-05-08T10:26:00Z">
        <w:r w:rsidR="0077040C" w:rsidDel="00063DBB">
          <w:rPr>
            <w:rFonts w:ascii="Times New Roman" w:hAnsi="Times New Roman" w:cs="Times New Roman"/>
            <w:sz w:val="28"/>
            <w:szCs w:val="28"/>
          </w:rPr>
          <w:delText xml:space="preserve">processes </w:delText>
        </w:r>
      </w:del>
      <w:ins w:id="5" w:author="Madhur" w:date="2019-05-08T10:26:00Z">
        <w:r w:rsidR="00063DBB">
          <w:rPr>
            <w:rFonts w:ascii="Times New Roman" w:hAnsi="Times New Roman" w:cs="Times New Roman"/>
            <w:sz w:val="28"/>
            <w:szCs w:val="28"/>
          </w:rPr>
          <w:t xml:space="preserve">learning </w:t>
        </w:r>
      </w:ins>
      <w:r w:rsidR="0077040C">
        <w:rPr>
          <w:rFonts w:ascii="Times New Roman" w:hAnsi="Times New Roman" w:cs="Times New Roman"/>
          <w:sz w:val="28"/>
          <w:szCs w:val="28"/>
        </w:rPr>
        <w:t xml:space="preserve">in climate </w:t>
      </w:r>
      <w:commentRangeStart w:id="6"/>
      <w:commentRangeStart w:id="7"/>
      <w:r w:rsidR="0077040C">
        <w:rPr>
          <w:rFonts w:ascii="Times New Roman" w:hAnsi="Times New Roman" w:cs="Times New Roman"/>
          <w:sz w:val="28"/>
          <w:szCs w:val="28"/>
        </w:rPr>
        <w:t>predictions</w:t>
      </w:r>
      <w:commentRangeEnd w:id="6"/>
      <w:r w:rsidR="00063DBB">
        <w:rPr>
          <w:rStyle w:val="CommentReference"/>
        </w:rPr>
        <w:commentReference w:id="6"/>
      </w:r>
      <w:commentRangeEnd w:id="7"/>
      <w:r w:rsidR="00794048">
        <w:rPr>
          <w:rStyle w:val="CommentReference"/>
        </w:rPr>
        <w:commentReference w:id="7"/>
      </w:r>
      <w:r w:rsidR="0077040C">
        <w:rPr>
          <w:rFonts w:ascii="Times New Roman" w:hAnsi="Times New Roman" w:cs="Times New Roman"/>
          <w:sz w:val="28"/>
          <w:szCs w:val="28"/>
        </w:rPr>
        <w:t xml:space="preserve">.  </w:t>
      </w:r>
    </w:p>
    <w:p w14:paraId="31C77F97" w14:textId="4D767FDF" w:rsidR="008B34A3" w:rsidRDefault="008B34A3" w:rsidP="0077040C">
      <w:pPr>
        <w:pStyle w:val="NoSpacing"/>
        <w:rPr>
          <w:rFonts w:ascii="Times New Roman" w:hAnsi="Times New Roman" w:cs="Times New Roman"/>
          <w:sz w:val="28"/>
          <w:szCs w:val="28"/>
        </w:rPr>
      </w:pPr>
    </w:p>
    <w:p w14:paraId="56147ACE" w14:textId="35C2AF60" w:rsidR="008B34A3" w:rsidRDefault="008B34A3" w:rsidP="00330CD9">
      <w:pPr>
        <w:pStyle w:val="NoSpacing"/>
        <w:outlineLvl w:val="0"/>
        <w:rPr>
          <w:rFonts w:ascii="Times New Roman" w:hAnsi="Times New Roman" w:cs="Times New Roman"/>
          <w:sz w:val="28"/>
          <w:szCs w:val="28"/>
        </w:rPr>
      </w:pPr>
      <w:r>
        <w:rPr>
          <w:rFonts w:ascii="Times New Roman" w:hAnsi="Times New Roman" w:cs="Times New Roman"/>
          <w:sz w:val="28"/>
          <w:szCs w:val="28"/>
        </w:rPr>
        <w:t xml:space="preserve">Their results appear in a paper published in </w:t>
      </w:r>
      <w:r w:rsidRPr="00E50176">
        <w:rPr>
          <w:rFonts w:ascii="Times New Roman" w:hAnsi="Times New Roman" w:cs="Times New Roman"/>
          <w:i/>
          <w:sz w:val="28"/>
          <w:szCs w:val="28"/>
        </w:rPr>
        <w:t>PLOS Computational Biology</w:t>
      </w:r>
      <w:r>
        <w:rPr>
          <w:rFonts w:ascii="Times New Roman" w:hAnsi="Times New Roman" w:cs="Times New Roman"/>
          <w:sz w:val="28"/>
          <w:szCs w:val="28"/>
        </w:rPr>
        <w:t xml:space="preserve">. </w:t>
      </w:r>
    </w:p>
    <w:p w14:paraId="511B74BC" w14:textId="77777777" w:rsidR="0077040C" w:rsidRDefault="0077040C" w:rsidP="0077040C">
      <w:pPr>
        <w:pStyle w:val="NoSpacing"/>
        <w:rPr>
          <w:rFonts w:ascii="Times New Roman" w:hAnsi="Times New Roman" w:cs="Times New Roman"/>
          <w:sz w:val="28"/>
          <w:szCs w:val="28"/>
        </w:rPr>
      </w:pPr>
    </w:p>
    <w:p w14:paraId="387F7725" w14:textId="07E77E42" w:rsidR="0077040C" w:rsidRDefault="0077040C" w:rsidP="0077040C">
      <w:pPr>
        <w:pStyle w:val="NoSpacing"/>
        <w:rPr>
          <w:rFonts w:ascii="Times New Roman" w:hAnsi="Times New Roman" w:cs="Times New Roman"/>
          <w:sz w:val="28"/>
          <w:szCs w:val="28"/>
        </w:rPr>
      </w:pPr>
      <w:r>
        <w:rPr>
          <w:rFonts w:ascii="Times New Roman" w:hAnsi="Times New Roman" w:cs="Times New Roman"/>
          <w:sz w:val="28"/>
          <w:szCs w:val="28"/>
        </w:rPr>
        <w:t xml:space="preserve">Anand said human </w:t>
      </w:r>
      <w:proofErr w:type="spellStart"/>
      <w:r>
        <w:rPr>
          <w:rFonts w:ascii="Times New Roman" w:hAnsi="Times New Roman" w:cs="Times New Roman"/>
          <w:sz w:val="28"/>
          <w:szCs w:val="28"/>
        </w:rPr>
        <w:t>behaviour</w:t>
      </w:r>
      <w:proofErr w:type="spellEnd"/>
      <w:r>
        <w:rPr>
          <w:rFonts w:ascii="Times New Roman" w:hAnsi="Times New Roman" w:cs="Times New Roman"/>
          <w:sz w:val="28"/>
          <w:szCs w:val="28"/>
        </w:rPr>
        <w:t xml:space="preserve"> </w:t>
      </w:r>
      <w:r w:rsidR="0095648C">
        <w:rPr>
          <w:rFonts w:ascii="Times New Roman" w:hAnsi="Times New Roman" w:cs="Times New Roman"/>
          <w:sz w:val="28"/>
          <w:szCs w:val="28"/>
        </w:rPr>
        <w:t xml:space="preserve">affects </w:t>
      </w:r>
      <w:ins w:id="8" w:author="Madhur" w:date="2019-05-08T10:27:00Z">
        <w:r w:rsidR="00063DBB">
          <w:rPr>
            <w:rFonts w:ascii="Times New Roman" w:hAnsi="Times New Roman" w:cs="Times New Roman"/>
            <w:sz w:val="28"/>
            <w:szCs w:val="28"/>
          </w:rPr>
          <w:t xml:space="preserve">many </w:t>
        </w:r>
      </w:ins>
      <w:r>
        <w:rPr>
          <w:rFonts w:ascii="Times New Roman" w:hAnsi="Times New Roman" w:cs="Times New Roman"/>
          <w:sz w:val="28"/>
          <w:szCs w:val="28"/>
        </w:rPr>
        <w:t xml:space="preserve">natural systems including climate, and that climate systems in turn affect </w:t>
      </w:r>
      <w:proofErr w:type="spellStart"/>
      <w:r>
        <w:rPr>
          <w:rFonts w:ascii="Times New Roman" w:hAnsi="Times New Roman" w:cs="Times New Roman"/>
          <w:sz w:val="28"/>
          <w:szCs w:val="28"/>
        </w:rPr>
        <w:t>behaviour</w:t>
      </w:r>
      <w:proofErr w:type="spellEnd"/>
      <w:r>
        <w:rPr>
          <w:rFonts w:ascii="Times New Roman" w:hAnsi="Times New Roman" w:cs="Times New Roman"/>
          <w:sz w:val="28"/>
          <w:szCs w:val="28"/>
        </w:rPr>
        <w:t xml:space="preserve">. But social processes are often neglected in climate models, she said. </w:t>
      </w:r>
    </w:p>
    <w:p w14:paraId="6AD665C9" w14:textId="29DC48E8" w:rsidR="0077040C" w:rsidRDefault="0077040C" w:rsidP="002428C7">
      <w:pPr>
        <w:pStyle w:val="NoSpacing"/>
        <w:rPr>
          <w:rFonts w:ascii="Times New Roman" w:hAnsi="Times New Roman" w:cs="Times New Roman"/>
          <w:sz w:val="28"/>
          <w:szCs w:val="28"/>
        </w:rPr>
      </w:pPr>
    </w:p>
    <w:p w14:paraId="09281D1B" w14:textId="6DF7A09E" w:rsidR="0077040C" w:rsidRDefault="0077040C" w:rsidP="002428C7">
      <w:pPr>
        <w:pStyle w:val="NoSpacing"/>
        <w:rPr>
          <w:rFonts w:ascii="Times New Roman" w:hAnsi="Times New Roman" w:cs="Times New Roman"/>
          <w:sz w:val="28"/>
          <w:szCs w:val="28"/>
        </w:rPr>
      </w:pPr>
      <w:r>
        <w:rPr>
          <w:rFonts w:ascii="Times New Roman" w:hAnsi="Times New Roman" w:cs="Times New Roman"/>
          <w:sz w:val="28"/>
          <w:szCs w:val="28"/>
        </w:rPr>
        <w:t>“Climate change is a human-made problem. That’s very wel</w:t>
      </w:r>
      <w:r w:rsidR="00F64445">
        <w:rPr>
          <w:rFonts w:ascii="Times New Roman" w:hAnsi="Times New Roman" w:cs="Times New Roman"/>
          <w:sz w:val="28"/>
          <w:szCs w:val="28"/>
        </w:rPr>
        <w:t>l</w:t>
      </w:r>
      <w:r>
        <w:rPr>
          <w:rFonts w:ascii="Times New Roman" w:hAnsi="Times New Roman" w:cs="Times New Roman"/>
          <w:sz w:val="28"/>
          <w:szCs w:val="28"/>
        </w:rPr>
        <w:t>-understood by scientists,” she said. “</w:t>
      </w:r>
      <w:r w:rsidR="00F64445">
        <w:rPr>
          <w:rFonts w:ascii="Times New Roman" w:hAnsi="Times New Roman" w:cs="Times New Roman"/>
          <w:sz w:val="28"/>
          <w:szCs w:val="28"/>
        </w:rPr>
        <w:t>But we’re stuck in terms of uptake of that knowledge and response. We’ve established the science of climate change</w:t>
      </w:r>
      <w:ins w:id="9" w:author="Madhur" w:date="2019-05-08T10:27:00Z">
        <w:r w:rsidR="00063DBB">
          <w:rPr>
            <w:rFonts w:ascii="Times New Roman" w:hAnsi="Times New Roman" w:cs="Times New Roman"/>
            <w:sz w:val="28"/>
            <w:szCs w:val="28"/>
          </w:rPr>
          <w:t xml:space="preserve"> and understand many of the impacts</w:t>
        </w:r>
      </w:ins>
      <w:r w:rsidR="00F64445">
        <w:rPr>
          <w:rFonts w:ascii="Times New Roman" w:hAnsi="Times New Roman" w:cs="Times New Roman"/>
          <w:sz w:val="28"/>
          <w:szCs w:val="28"/>
        </w:rPr>
        <w:t xml:space="preserve">. </w:t>
      </w:r>
      <w:ins w:id="10" w:author="Madhur" w:date="2019-05-08T10:27:00Z">
        <w:r w:rsidR="00063DBB">
          <w:rPr>
            <w:rFonts w:ascii="Times New Roman" w:hAnsi="Times New Roman" w:cs="Times New Roman"/>
            <w:sz w:val="28"/>
            <w:szCs w:val="28"/>
          </w:rPr>
          <w:t>But w</w:t>
        </w:r>
      </w:ins>
      <w:del w:id="11" w:author="Madhur" w:date="2019-05-08T10:27:00Z">
        <w:r w:rsidR="00F64445" w:rsidDel="00063DBB">
          <w:rPr>
            <w:rFonts w:ascii="Times New Roman" w:hAnsi="Times New Roman" w:cs="Times New Roman"/>
            <w:sz w:val="28"/>
            <w:szCs w:val="28"/>
          </w:rPr>
          <w:delText>W</w:delText>
        </w:r>
      </w:del>
      <w:r w:rsidR="00F64445">
        <w:rPr>
          <w:rFonts w:ascii="Times New Roman" w:hAnsi="Times New Roman" w:cs="Times New Roman"/>
          <w:sz w:val="28"/>
          <w:szCs w:val="28"/>
        </w:rPr>
        <w:t>hat do we need to do slow it down?”</w:t>
      </w:r>
      <w:r>
        <w:rPr>
          <w:rFonts w:ascii="Times New Roman" w:hAnsi="Times New Roman" w:cs="Times New Roman"/>
          <w:sz w:val="28"/>
          <w:szCs w:val="28"/>
        </w:rPr>
        <w:t xml:space="preserve"> </w:t>
      </w:r>
    </w:p>
    <w:p w14:paraId="6C69870D" w14:textId="77777777" w:rsidR="0077040C" w:rsidRDefault="0077040C" w:rsidP="002428C7">
      <w:pPr>
        <w:pStyle w:val="NoSpacing"/>
        <w:rPr>
          <w:rFonts w:ascii="Times New Roman" w:hAnsi="Times New Roman" w:cs="Times New Roman"/>
          <w:sz w:val="28"/>
          <w:szCs w:val="28"/>
        </w:rPr>
      </w:pPr>
    </w:p>
    <w:p w14:paraId="3F60B625" w14:textId="111B2B23" w:rsidR="00E07B6D" w:rsidRDefault="00F64445" w:rsidP="002428C7">
      <w:pPr>
        <w:pStyle w:val="NoSpacing"/>
        <w:rPr>
          <w:rFonts w:ascii="Times New Roman" w:hAnsi="Times New Roman" w:cs="Times New Roman"/>
          <w:sz w:val="28"/>
          <w:szCs w:val="28"/>
        </w:rPr>
      </w:pPr>
      <w:r>
        <w:rPr>
          <w:rFonts w:ascii="Times New Roman" w:hAnsi="Times New Roman" w:cs="Times New Roman"/>
          <w:sz w:val="28"/>
          <w:szCs w:val="28"/>
        </w:rPr>
        <w:t>The</w:t>
      </w:r>
      <w:r w:rsidR="00F7702C">
        <w:rPr>
          <w:rFonts w:ascii="Times New Roman" w:hAnsi="Times New Roman" w:cs="Times New Roman"/>
          <w:sz w:val="28"/>
          <w:szCs w:val="28"/>
        </w:rPr>
        <w:t xml:space="preserve"> researchers </w:t>
      </w:r>
      <w:r>
        <w:rPr>
          <w:rFonts w:ascii="Times New Roman" w:hAnsi="Times New Roman" w:cs="Times New Roman"/>
          <w:sz w:val="28"/>
          <w:szCs w:val="28"/>
        </w:rPr>
        <w:t xml:space="preserve">believe much of the answer lies in coupling climate change models with </w:t>
      </w:r>
      <w:r w:rsidR="00344763">
        <w:rPr>
          <w:rFonts w:ascii="Times New Roman" w:hAnsi="Times New Roman" w:cs="Times New Roman"/>
          <w:sz w:val="28"/>
          <w:szCs w:val="28"/>
        </w:rPr>
        <w:t xml:space="preserve">social learning, </w:t>
      </w:r>
      <w:ins w:id="12" w:author="Thomas Bury" w:date="2019-05-08T11:33:00Z">
        <w:r w:rsidR="00330CD9">
          <w:rPr>
            <w:rFonts w:ascii="Times New Roman" w:hAnsi="Times New Roman" w:cs="Times New Roman"/>
            <w:sz w:val="28"/>
            <w:szCs w:val="28"/>
          </w:rPr>
          <w:t>to model</w:t>
        </w:r>
      </w:ins>
      <w:del w:id="13" w:author="Thomas Bury" w:date="2019-05-08T11:33:00Z">
        <w:r w:rsidR="00344763" w:rsidDel="00330CD9">
          <w:rPr>
            <w:rFonts w:ascii="Times New Roman" w:hAnsi="Times New Roman" w:cs="Times New Roman"/>
            <w:sz w:val="28"/>
            <w:szCs w:val="28"/>
          </w:rPr>
          <w:delText>or</w:delText>
        </w:r>
      </w:del>
      <w:r w:rsidR="00344763">
        <w:rPr>
          <w:rFonts w:ascii="Times New Roman" w:hAnsi="Times New Roman" w:cs="Times New Roman"/>
          <w:sz w:val="28"/>
          <w:szCs w:val="28"/>
        </w:rPr>
        <w:t xml:space="preserve"> how learn</w:t>
      </w:r>
      <w:r w:rsidR="00AE1689">
        <w:rPr>
          <w:rFonts w:ascii="Times New Roman" w:hAnsi="Times New Roman" w:cs="Times New Roman"/>
          <w:sz w:val="28"/>
          <w:szCs w:val="28"/>
        </w:rPr>
        <w:t>ing</w:t>
      </w:r>
      <w:r w:rsidR="00344763">
        <w:rPr>
          <w:rFonts w:ascii="Times New Roman" w:hAnsi="Times New Roman" w:cs="Times New Roman"/>
          <w:sz w:val="28"/>
          <w:szCs w:val="28"/>
        </w:rPr>
        <w:t xml:space="preserve"> from others affects our opinions or actions</w:t>
      </w:r>
      <w:ins w:id="14" w:author="Madhur" w:date="2019-05-08T10:28:00Z">
        <w:r w:rsidR="00063DBB">
          <w:rPr>
            <w:rFonts w:ascii="Times New Roman" w:hAnsi="Times New Roman" w:cs="Times New Roman"/>
            <w:sz w:val="28"/>
            <w:szCs w:val="28"/>
          </w:rPr>
          <w:t>, combined with other mitigation strategies</w:t>
        </w:r>
      </w:ins>
      <w:r>
        <w:rPr>
          <w:rFonts w:ascii="Times New Roman" w:hAnsi="Times New Roman" w:cs="Times New Roman"/>
          <w:sz w:val="28"/>
          <w:szCs w:val="28"/>
        </w:rPr>
        <w:t xml:space="preserve">. </w:t>
      </w:r>
      <w:ins w:id="15" w:author="Madhur" w:date="2019-05-08T10:49:00Z">
        <w:r w:rsidR="00E611D0">
          <w:rPr>
            <w:rFonts w:ascii="Times New Roman" w:hAnsi="Times New Roman" w:cs="Times New Roman"/>
            <w:sz w:val="28"/>
            <w:szCs w:val="28"/>
          </w:rPr>
          <w:t>This comes from a</w:t>
        </w:r>
      </w:ins>
      <w:ins w:id="16" w:author="Madhur" w:date="2019-05-08T10:50:00Z">
        <w:r w:rsidR="00E611D0">
          <w:rPr>
            <w:rFonts w:ascii="Times New Roman" w:hAnsi="Times New Roman" w:cs="Times New Roman"/>
            <w:sz w:val="28"/>
            <w:szCs w:val="28"/>
          </w:rPr>
          <w:t>lmost a</w:t>
        </w:r>
      </w:ins>
      <w:ins w:id="17" w:author="Madhur" w:date="2019-05-08T10:49:00Z">
        <w:r w:rsidR="00E611D0">
          <w:rPr>
            <w:rFonts w:ascii="Times New Roman" w:hAnsi="Times New Roman" w:cs="Times New Roman"/>
            <w:sz w:val="28"/>
            <w:szCs w:val="28"/>
          </w:rPr>
          <w:t xml:space="preserve"> decade of </w:t>
        </w:r>
      </w:ins>
      <w:ins w:id="18" w:author="Madhur" w:date="2019-05-08T10:50:00Z">
        <w:r w:rsidR="00E611D0">
          <w:rPr>
            <w:rFonts w:ascii="Times New Roman" w:hAnsi="Times New Roman" w:cs="Times New Roman"/>
            <w:sz w:val="28"/>
            <w:szCs w:val="28"/>
          </w:rPr>
          <w:t>interdisciplinary work</w:t>
        </w:r>
      </w:ins>
      <w:ins w:id="19" w:author="Madhur" w:date="2019-05-08T10:49:00Z">
        <w:r w:rsidR="00E611D0">
          <w:rPr>
            <w:rFonts w:ascii="Times New Roman" w:hAnsi="Times New Roman" w:cs="Times New Roman"/>
            <w:sz w:val="28"/>
            <w:szCs w:val="28"/>
          </w:rPr>
          <w:t xml:space="preserve"> Anand has now undertaken with her collaborator Prof. Chris </w:t>
        </w:r>
        <w:proofErr w:type="spellStart"/>
        <w:r w:rsidR="00E611D0">
          <w:rPr>
            <w:rFonts w:ascii="Times New Roman" w:hAnsi="Times New Roman" w:cs="Times New Roman"/>
            <w:sz w:val="28"/>
            <w:szCs w:val="28"/>
          </w:rPr>
          <w:t>Bauch</w:t>
        </w:r>
        <w:proofErr w:type="spellEnd"/>
        <w:r w:rsidR="00E611D0">
          <w:rPr>
            <w:rFonts w:ascii="Times New Roman" w:hAnsi="Times New Roman" w:cs="Times New Roman"/>
            <w:sz w:val="28"/>
            <w:szCs w:val="28"/>
          </w:rPr>
          <w:t xml:space="preserve"> (Waterloo), on what they call </w:t>
        </w:r>
      </w:ins>
      <w:ins w:id="20" w:author="Madhur" w:date="2019-05-08T10:50:00Z">
        <w:r w:rsidR="00E611D0">
          <w:rPr>
            <w:rFonts w:ascii="Times New Roman" w:hAnsi="Times New Roman" w:cs="Times New Roman"/>
            <w:sz w:val="28"/>
            <w:szCs w:val="28"/>
          </w:rPr>
          <w:t>“coupled human-environment systems.”</w:t>
        </w:r>
        <w:r w:rsidR="00600AC9">
          <w:rPr>
            <w:rFonts w:ascii="Times New Roman" w:hAnsi="Times New Roman" w:cs="Times New Roman"/>
            <w:sz w:val="28"/>
            <w:szCs w:val="28"/>
          </w:rPr>
          <w:t xml:space="preserve"> “We’ve studied everything from pest management to forest </w:t>
        </w:r>
      </w:ins>
      <w:ins w:id="21" w:author="Madhur" w:date="2019-05-08T10:52:00Z">
        <w:r w:rsidR="00377873">
          <w:rPr>
            <w:rFonts w:ascii="Times New Roman" w:hAnsi="Times New Roman" w:cs="Times New Roman"/>
            <w:sz w:val="28"/>
            <w:szCs w:val="28"/>
          </w:rPr>
          <w:t xml:space="preserve">sustainability </w:t>
        </w:r>
      </w:ins>
      <w:ins w:id="22" w:author="Madhur" w:date="2019-05-08T10:50:00Z">
        <w:r w:rsidR="00600AC9">
          <w:rPr>
            <w:rFonts w:ascii="Times New Roman" w:hAnsi="Times New Roman" w:cs="Times New Roman"/>
            <w:sz w:val="28"/>
            <w:szCs w:val="28"/>
          </w:rPr>
          <w:t xml:space="preserve">to </w:t>
        </w:r>
      </w:ins>
      <w:ins w:id="23" w:author="Madhur" w:date="2019-05-08T10:51:00Z">
        <w:r w:rsidR="00600AC9">
          <w:rPr>
            <w:rFonts w:ascii="Times New Roman" w:hAnsi="Times New Roman" w:cs="Times New Roman"/>
            <w:sz w:val="28"/>
            <w:szCs w:val="28"/>
          </w:rPr>
          <w:t xml:space="preserve">human </w:t>
        </w:r>
      </w:ins>
      <w:ins w:id="24" w:author="Madhur" w:date="2019-05-08T10:50:00Z">
        <w:r w:rsidR="00600AC9">
          <w:rPr>
            <w:rFonts w:ascii="Times New Roman" w:hAnsi="Times New Roman" w:cs="Times New Roman"/>
            <w:sz w:val="28"/>
            <w:szCs w:val="28"/>
          </w:rPr>
          <w:t>disease</w:t>
        </w:r>
      </w:ins>
      <w:ins w:id="25" w:author="Madhur" w:date="2019-05-08T10:51:00Z">
        <w:r w:rsidR="00377873">
          <w:rPr>
            <w:rFonts w:ascii="Times New Roman" w:hAnsi="Times New Roman" w:cs="Times New Roman"/>
            <w:sz w:val="28"/>
            <w:szCs w:val="28"/>
          </w:rPr>
          <w:t xml:space="preserve"> spread</w:t>
        </w:r>
        <w:r w:rsidR="00600AC9">
          <w:rPr>
            <w:rFonts w:ascii="Times New Roman" w:hAnsi="Times New Roman" w:cs="Times New Roman"/>
            <w:sz w:val="28"/>
            <w:szCs w:val="28"/>
          </w:rPr>
          <w:t xml:space="preserve"> and found that human behavior is key,” Anand says.</w:t>
        </w:r>
      </w:ins>
    </w:p>
    <w:p w14:paraId="4560914E" w14:textId="24B3317B" w:rsidR="00A97A91" w:rsidRDefault="00A97A91" w:rsidP="002428C7">
      <w:pPr>
        <w:pStyle w:val="NoSpacing"/>
        <w:rPr>
          <w:rFonts w:ascii="Times New Roman" w:hAnsi="Times New Roman" w:cs="Times New Roman"/>
          <w:sz w:val="28"/>
          <w:szCs w:val="28"/>
        </w:rPr>
      </w:pPr>
    </w:p>
    <w:p w14:paraId="7924D83A" w14:textId="6C64B0C1" w:rsidR="0095648C" w:rsidRDefault="0095648C" w:rsidP="002428C7">
      <w:pPr>
        <w:pStyle w:val="NoSpacing"/>
        <w:rPr>
          <w:rFonts w:ascii="Times New Roman" w:hAnsi="Times New Roman" w:cs="Times New Roman"/>
          <w:sz w:val="28"/>
          <w:szCs w:val="28"/>
        </w:rPr>
      </w:pPr>
      <w:r>
        <w:rPr>
          <w:rFonts w:ascii="Times New Roman" w:hAnsi="Times New Roman" w:cs="Times New Roman"/>
          <w:sz w:val="28"/>
          <w:szCs w:val="28"/>
        </w:rPr>
        <w:t>For the study, they co</w:t>
      </w:r>
      <w:r w:rsidR="000E4CC1">
        <w:rPr>
          <w:rFonts w:ascii="Times New Roman" w:hAnsi="Times New Roman" w:cs="Times New Roman"/>
          <w:sz w:val="28"/>
          <w:szCs w:val="28"/>
        </w:rPr>
        <w:t>mbined</w:t>
      </w:r>
      <w:r>
        <w:rPr>
          <w:rFonts w:ascii="Times New Roman" w:hAnsi="Times New Roman" w:cs="Times New Roman"/>
          <w:sz w:val="28"/>
          <w:szCs w:val="28"/>
        </w:rPr>
        <w:t xml:space="preserve"> a </w:t>
      </w:r>
      <w:r w:rsidR="000A3498">
        <w:rPr>
          <w:rFonts w:ascii="Times New Roman" w:hAnsi="Times New Roman" w:cs="Times New Roman"/>
          <w:sz w:val="28"/>
          <w:szCs w:val="28"/>
        </w:rPr>
        <w:t xml:space="preserve">common </w:t>
      </w:r>
      <w:r>
        <w:rPr>
          <w:rFonts w:ascii="Times New Roman" w:hAnsi="Times New Roman" w:cs="Times New Roman"/>
          <w:sz w:val="28"/>
          <w:szCs w:val="28"/>
        </w:rPr>
        <w:t xml:space="preserve">climate prediction model with a new human </w:t>
      </w:r>
      <w:proofErr w:type="spellStart"/>
      <w:r>
        <w:rPr>
          <w:rFonts w:ascii="Times New Roman" w:hAnsi="Times New Roman" w:cs="Times New Roman"/>
          <w:sz w:val="28"/>
          <w:szCs w:val="28"/>
        </w:rPr>
        <w:t>behaviour</w:t>
      </w:r>
      <w:proofErr w:type="spellEnd"/>
      <w:r>
        <w:rPr>
          <w:rFonts w:ascii="Times New Roman" w:hAnsi="Times New Roman" w:cs="Times New Roman"/>
          <w:sz w:val="28"/>
          <w:szCs w:val="28"/>
        </w:rPr>
        <w:t xml:space="preserve"> model to look at interactions. </w:t>
      </w:r>
    </w:p>
    <w:p w14:paraId="64E1C95B" w14:textId="77777777" w:rsidR="0095648C" w:rsidRDefault="0095648C" w:rsidP="002428C7">
      <w:pPr>
        <w:pStyle w:val="NoSpacing"/>
        <w:rPr>
          <w:rFonts w:ascii="Times New Roman" w:hAnsi="Times New Roman" w:cs="Times New Roman"/>
          <w:sz w:val="28"/>
          <w:szCs w:val="28"/>
        </w:rPr>
      </w:pPr>
    </w:p>
    <w:p w14:paraId="47E0C6B7" w14:textId="1D3AF0F1" w:rsidR="00A97A91" w:rsidRDefault="009C4E53" w:rsidP="002428C7">
      <w:pPr>
        <w:pStyle w:val="NoSpacing"/>
        <w:rPr>
          <w:rFonts w:ascii="Times New Roman" w:hAnsi="Times New Roman" w:cs="Times New Roman"/>
          <w:sz w:val="28"/>
          <w:szCs w:val="28"/>
        </w:rPr>
      </w:pPr>
      <w:r>
        <w:rPr>
          <w:rFonts w:ascii="Times New Roman" w:hAnsi="Times New Roman" w:cs="Times New Roman"/>
          <w:sz w:val="28"/>
          <w:szCs w:val="28"/>
        </w:rPr>
        <w:lastRenderedPageBreak/>
        <w:t>T</w:t>
      </w:r>
      <w:r w:rsidR="00A97A91">
        <w:rPr>
          <w:rFonts w:ascii="Times New Roman" w:hAnsi="Times New Roman" w:cs="Times New Roman"/>
          <w:sz w:val="28"/>
          <w:szCs w:val="28"/>
        </w:rPr>
        <w:t xml:space="preserve">hey found that social learning </w:t>
      </w:r>
      <w:r w:rsidR="00E50176">
        <w:rPr>
          <w:rFonts w:ascii="Times New Roman" w:hAnsi="Times New Roman" w:cs="Times New Roman"/>
          <w:sz w:val="28"/>
          <w:szCs w:val="28"/>
        </w:rPr>
        <w:t>about mitigation strategies</w:t>
      </w:r>
      <w:ins w:id="26" w:author="Madhur" w:date="2019-05-08T10:24:00Z">
        <w:r w:rsidR="00AE69D0">
          <w:rPr>
            <w:rFonts w:ascii="Times New Roman" w:hAnsi="Times New Roman" w:cs="Times New Roman"/>
            <w:sz w:val="28"/>
            <w:szCs w:val="28"/>
          </w:rPr>
          <w:t xml:space="preserve">, </w:t>
        </w:r>
      </w:ins>
      <w:del w:id="27" w:author="Madhur" w:date="2019-05-08T10:24:00Z">
        <w:r w:rsidR="00A916F5" w:rsidDel="00AE69D0">
          <w:rPr>
            <w:rFonts w:ascii="Times New Roman" w:hAnsi="Times New Roman" w:cs="Times New Roman"/>
            <w:sz w:val="28"/>
            <w:szCs w:val="28"/>
          </w:rPr>
          <w:delText xml:space="preserve">, </w:delText>
        </w:r>
      </w:del>
      <w:r w:rsidR="00A916F5">
        <w:rPr>
          <w:rFonts w:ascii="Times New Roman" w:hAnsi="Times New Roman" w:cs="Times New Roman"/>
          <w:sz w:val="28"/>
          <w:szCs w:val="28"/>
        </w:rPr>
        <w:t>such as</w:t>
      </w:r>
      <w:ins w:id="28" w:author="Madhur" w:date="2019-05-08T10:23:00Z">
        <w:del w:id="29" w:author="Thomas Bury" w:date="2019-05-08T11:35:00Z">
          <w:r w:rsidR="00AE69D0" w:rsidDel="00330CD9">
            <w:rPr>
              <w:rFonts w:ascii="Times New Roman" w:hAnsi="Times New Roman" w:cs="Times New Roman"/>
              <w:sz w:val="28"/>
              <w:szCs w:val="28"/>
            </w:rPr>
            <w:delText>,</w:delText>
          </w:r>
        </w:del>
        <w:r w:rsidR="00AE69D0">
          <w:rPr>
            <w:rFonts w:ascii="Times New Roman" w:hAnsi="Times New Roman" w:cs="Times New Roman"/>
            <w:sz w:val="28"/>
            <w:szCs w:val="28"/>
          </w:rPr>
          <w:t xml:space="preserve"> </w:t>
        </w:r>
      </w:ins>
      <w:del w:id="30" w:author="Madhur" w:date="2019-05-08T10:24:00Z">
        <w:r w:rsidR="00A97A91" w:rsidDel="00AE69D0">
          <w:rPr>
            <w:rFonts w:ascii="Times New Roman" w:hAnsi="Times New Roman" w:cs="Times New Roman"/>
            <w:sz w:val="28"/>
            <w:szCs w:val="28"/>
          </w:rPr>
          <w:delText xml:space="preserve"> </w:delText>
        </w:r>
      </w:del>
      <w:r w:rsidR="00A97A91">
        <w:rPr>
          <w:rFonts w:ascii="Times New Roman" w:hAnsi="Times New Roman" w:cs="Times New Roman"/>
          <w:sz w:val="28"/>
          <w:szCs w:val="28"/>
        </w:rPr>
        <w:t xml:space="preserve">hearing </w:t>
      </w:r>
      <w:r w:rsidR="000E4CC1">
        <w:rPr>
          <w:rFonts w:ascii="Times New Roman" w:hAnsi="Times New Roman" w:cs="Times New Roman"/>
          <w:sz w:val="28"/>
          <w:szCs w:val="28"/>
        </w:rPr>
        <w:t>a friend</w:t>
      </w:r>
      <w:r w:rsidR="00A97A91">
        <w:rPr>
          <w:rFonts w:ascii="Times New Roman" w:hAnsi="Times New Roman" w:cs="Times New Roman"/>
          <w:sz w:val="28"/>
          <w:szCs w:val="28"/>
        </w:rPr>
        <w:t xml:space="preserve"> has bought a new hybrid car</w:t>
      </w:r>
      <w:ins w:id="31" w:author="Madhur" w:date="2019-05-08T10:23:00Z">
        <w:r w:rsidR="00AE69D0">
          <w:rPr>
            <w:rFonts w:ascii="Times New Roman" w:hAnsi="Times New Roman" w:cs="Times New Roman"/>
            <w:sz w:val="28"/>
            <w:szCs w:val="28"/>
          </w:rPr>
          <w:t xml:space="preserve"> or </w:t>
        </w:r>
        <w:del w:id="32" w:author="Thomas Bury" w:date="2019-05-08T11:35:00Z">
          <w:r w:rsidR="00AE69D0" w:rsidDel="00330CD9">
            <w:rPr>
              <w:rFonts w:ascii="Times New Roman" w:hAnsi="Times New Roman" w:cs="Times New Roman"/>
              <w:sz w:val="28"/>
              <w:szCs w:val="28"/>
            </w:rPr>
            <w:delText>their switch to</w:delText>
          </w:r>
        </w:del>
      </w:ins>
      <w:ins w:id="33" w:author="Thomas Bury" w:date="2019-05-08T11:35:00Z">
        <w:r w:rsidR="00330CD9">
          <w:rPr>
            <w:rFonts w:ascii="Times New Roman" w:hAnsi="Times New Roman" w:cs="Times New Roman"/>
            <w:sz w:val="28"/>
            <w:szCs w:val="28"/>
          </w:rPr>
          <w:t>switched to a</w:t>
        </w:r>
      </w:ins>
      <w:ins w:id="34" w:author="Madhur" w:date="2019-05-08T10:23:00Z">
        <w:r w:rsidR="00AE69D0">
          <w:rPr>
            <w:rFonts w:ascii="Times New Roman" w:hAnsi="Times New Roman" w:cs="Times New Roman"/>
            <w:sz w:val="28"/>
            <w:szCs w:val="28"/>
          </w:rPr>
          <w:t xml:space="preserve"> plant-based diet, </w:t>
        </w:r>
      </w:ins>
      <w:del w:id="35" w:author="Madhur" w:date="2019-05-08T10:23:00Z">
        <w:r w:rsidR="00A916F5" w:rsidDel="00AE69D0">
          <w:rPr>
            <w:rFonts w:ascii="Times New Roman" w:hAnsi="Times New Roman" w:cs="Times New Roman"/>
            <w:sz w:val="28"/>
            <w:szCs w:val="28"/>
          </w:rPr>
          <w:delText>,</w:delText>
        </w:r>
        <w:r w:rsidR="00A97A91" w:rsidDel="00AE69D0">
          <w:rPr>
            <w:rFonts w:ascii="Times New Roman" w:hAnsi="Times New Roman" w:cs="Times New Roman"/>
            <w:sz w:val="28"/>
            <w:szCs w:val="28"/>
          </w:rPr>
          <w:delText xml:space="preserve"> </w:delText>
        </w:r>
      </w:del>
      <w:r w:rsidR="00A97A91">
        <w:rPr>
          <w:rFonts w:ascii="Times New Roman" w:hAnsi="Times New Roman" w:cs="Times New Roman"/>
          <w:sz w:val="28"/>
          <w:szCs w:val="28"/>
        </w:rPr>
        <w:t xml:space="preserve">can </w:t>
      </w:r>
      <w:r w:rsidR="00E50176">
        <w:rPr>
          <w:rFonts w:ascii="Times New Roman" w:hAnsi="Times New Roman" w:cs="Times New Roman"/>
          <w:sz w:val="28"/>
          <w:szCs w:val="28"/>
        </w:rPr>
        <w:t xml:space="preserve">influence </w:t>
      </w:r>
      <w:del w:id="36" w:author="Madhur" w:date="2019-05-08T10:24:00Z">
        <w:r w:rsidR="00E50176" w:rsidDel="00AE69D0">
          <w:rPr>
            <w:rFonts w:ascii="Times New Roman" w:hAnsi="Times New Roman" w:cs="Times New Roman"/>
            <w:sz w:val="28"/>
            <w:szCs w:val="28"/>
          </w:rPr>
          <w:delText>individuals’</w:delText>
        </w:r>
      </w:del>
      <w:ins w:id="37" w:author="Madhur" w:date="2019-05-08T10:24:00Z">
        <w:r w:rsidR="00AE69D0">
          <w:rPr>
            <w:rFonts w:ascii="Times New Roman" w:hAnsi="Times New Roman" w:cs="Times New Roman"/>
            <w:sz w:val="28"/>
            <w:szCs w:val="28"/>
          </w:rPr>
          <w:t>social norms</w:t>
        </w:r>
      </w:ins>
      <w:r w:rsidR="00E50176">
        <w:rPr>
          <w:rFonts w:ascii="Times New Roman" w:hAnsi="Times New Roman" w:cs="Times New Roman"/>
          <w:sz w:val="28"/>
          <w:szCs w:val="28"/>
        </w:rPr>
        <w:t xml:space="preserve"> </w:t>
      </w:r>
      <w:del w:id="38" w:author="Madhur" w:date="2019-05-08T10:24:00Z">
        <w:r w:rsidR="00E50176" w:rsidDel="00AE69D0">
          <w:rPr>
            <w:rFonts w:ascii="Times New Roman" w:hAnsi="Times New Roman" w:cs="Times New Roman"/>
            <w:sz w:val="28"/>
            <w:szCs w:val="28"/>
          </w:rPr>
          <w:delText>behaviour</w:delText>
        </w:r>
      </w:del>
      <w:del w:id="39" w:author="Thomas Bury" w:date="2019-05-08T11:36:00Z">
        <w:r w:rsidR="00E50176" w:rsidDel="00330CD9">
          <w:rPr>
            <w:rFonts w:ascii="Times New Roman" w:hAnsi="Times New Roman" w:cs="Times New Roman"/>
            <w:sz w:val="28"/>
            <w:szCs w:val="28"/>
          </w:rPr>
          <w:delText xml:space="preserve"> </w:delText>
        </w:r>
      </w:del>
      <w:r w:rsidR="006C6F26">
        <w:rPr>
          <w:rFonts w:ascii="Times New Roman" w:hAnsi="Times New Roman" w:cs="Times New Roman"/>
          <w:sz w:val="28"/>
          <w:szCs w:val="28"/>
        </w:rPr>
        <w:t xml:space="preserve">in </w:t>
      </w:r>
      <w:r w:rsidR="00E50176">
        <w:rPr>
          <w:rFonts w:ascii="Times New Roman" w:hAnsi="Times New Roman" w:cs="Times New Roman"/>
          <w:sz w:val="28"/>
          <w:szCs w:val="28"/>
        </w:rPr>
        <w:t xml:space="preserve">ways that </w:t>
      </w:r>
      <w:r w:rsidR="006C6F26">
        <w:rPr>
          <w:rFonts w:ascii="Times New Roman" w:hAnsi="Times New Roman" w:cs="Times New Roman"/>
          <w:sz w:val="28"/>
          <w:szCs w:val="28"/>
        </w:rPr>
        <w:t xml:space="preserve">ultimately </w:t>
      </w:r>
      <w:r w:rsidR="00A97A91">
        <w:rPr>
          <w:rFonts w:ascii="Times New Roman" w:hAnsi="Times New Roman" w:cs="Times New Roman"/>
          <w:sz w:val="28"/>
          <w:szCs w:val="28"/>
        </w:rPr>
        <w:t xml:space="preserve">affect climate outcomes. </w:t>
      </w:r>
    </w:p>
    <w:p w14:paraId="327A073E" w14:textId="0015040B" w:rsidR="00A97A91" w:rsidRDefault="00A97A91" w:rsidP="002428C7">
      <w:pPr>
        <w:pStyle w:val="NoSpacing"/>
        <w:rPr>
          <w:rFonts w:ascii="Times New Roman" w:hAnsi="Times New Roman" w:cs="Times New Roman"/>
          <w:sz w:val="28"/>
          <w:szCs w:val="28"/>
        </w:rPr>
      </w:pPr>
    </w:p>
    <w:p w14:paraId="0480F665" w14:textId="7B19A568" w:rsidR="0095648C" w:rsidRDefault="0095648C" w:rsidP="002428C7">
      <w:pPr>
        <w:pStyle w:val="NoSpacing"/>
        <w:rPr>
          <w:rFonts w:ascii="Times New Roman" w:hAnsi="Times New Roman" w:cs="Times New Roman"/>
          <w:sz w:val="28"/>
          <w:szCs w:val="28"/>
        </w:rPr>
      </w:pPr>
      <w:r>
        <w:rPr>
          <w:rFonts w:ascii="Times New Roman" w:hAnsi="Times New Roman" w:cs="Times New Roman"/>
          <w:sz w:val="28"/>
          <w:szCs w:val="28"/>
        </w:rPr>
        <w:t>Anand said the rate of social learning is key. If social learning is low, with only a few people attempting to mitigate carbon emissions, it will take longer to</w:t>
      </w:r>
      <w:ins w:id="40" w:author="Madhur" w:date="2019-05-08T10:25:00Z">
        <w:r w:rsidR="00063DBB">
          <w:rPr>
            <w:rFonts w:ascii="Times New Roman" w:hAnsi="Times New Roman" w:cs="Times New Roman"/>
            <w:sz w:val="28"/>
            <w:szCs w:val="28"/>
          </w:rPr>
          <w:t xml:space="preserve"> alter social norms and in turn</w:t>
        </w:r>
      </w:ins>
      <w:r>
        <w:rPr>
          <w:rFonts w:ascii="Times New Roman" w:hAnsi="Times New Roman" w:cs="Times New Roman"/>
          <w:sz w:val="28"/>
          <w:szCs w:val="28"/>
        </w:rPr>
        <w:t xml:space="preserve"> alter climate change predictions.</w:t>
      </w:r>
    </w:p>
    <w:p w14:paraId="6C7E08DD" w14:textId="77777777" w:rsidR="000E4CC1" w:rsidRDefault="000E4CC1" w:rsidP="002428C7">
      <w:pPr>
        <w:pStyle w:val="NoSpacing"/>
        <w:rPr>
          <w:rFonts w:ascii="Times New Roman" w:hAnsi="Times New Roman" w:cs="Times New Roman"/>
          <w:sz w:val="28"/>
          <w:szCs w:val="28"/>
        </w:rPr>
      </w:pPr>
    </w:p>
    <w:p w14:paraId="6062B551" w14:textId="34371A44" w:rsidR="0095648C" w:rsidRDefault="0095648C"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If more people become </w:t>
      </w:r>
      <w:proofErr w:type="spellStart"/>
      <w:r>
        <w:rPr>
          <w:rFonts w:ascii="Times New Roman" w:hAnsi="Times New Roman" w:cs="Times New Roman"/>
          <w:sz w:val="28"/>
          <w:szCs w:val="28"/>
        </w:rPr>
        <w:t>mitigators</w:t>
      </w:r>
      <w:proofErr w:type="spellEnd"/>
      <w:r>
        <w:rPr>
          <w:rFonts w:ascii="Times New Roman" w:hAnsi="Times New Roman" w:cs="Times New Roman"/>
          <w:sz w:val="28"/>
          <w:szCs w:val="28"/>
        </w:rPr>
        <w:t xml:space="preserve"> </w:t>
      </w:r>
      <w:r w:rsidR="00871DE2">
        <w:rPr>
          <w:rFonts w:ascii="Times New Roman" w:hAnsi="Times New Roman" w:cs="Times New Roman"/>
          <w:sz w:val="28"/>
          <w:szCs w:val="28"/>
        </w:rPr>
        <w:t xml:space="preserve">through social learning such as </w:t>
      </w:r>
      <w:r w:rsidR="00AE1689">
        <w:rPr>
          <w:rFonts w:ascii="Times New Roman" w:hAnsi="Times New Roman" w:cs="Times New Roman"/>
          <w:sz w:val="28"/>
          <w:szCs w:val="28"/>
        </w:rPr>
        <w:t xml:space="preserve">attending </w:t>
      </w:r>
      <w:r w:rsidR="00871DE2">
        <w:rPr>
          <w:rFonts w:ascii="Times New Roman" w:hAnsi="Times New Roman" w:cs="Times New Roman"/>
          <w:sz w:val="28"/>
          <w:szCs w:val="28"/>
        </w:rPr>
        <w:t xml:space="preserve">town hall meetings, </w:t>
      </w:r>
      <w:r w:rsidR="00AE1689">
        <w:rPr>
          <w:rFonts w:ascii="Times New Roman" w:hAnsi="Times New Roman" w:cs="Times New Roman"/>
          <w:sz w:val="28"/>
          <w:szCs w:val="28"/>
        </w:rPr>
        <w:t xml:space="preserve">taking </w:t>
      </w:r>
      <w:r w:rsidR="00871DE2">
        <w:rPr>
          <w:rFonts w:ascii="Times New Roman" w:hAnsi="Times New Roman" w:cs="Times New Roman"/>
          <w:sz w:val="28"/>
          <w:szCs w:val="28"/>
        </w:rPr>
        <w:t xml:space="preserve">courses or </w:t>
      </w:r>
      <w:r w:rsidR="00AE1689">
        <w:rPr>
          <w:rFonts w:ascii="Times New Roman" w:hAnsi="Times New Roman" w:cs="Times New Roman"/>
          <w:sz w:val="28"/>
          <w:szCs w:val="28"/>
        </w:rPr>
        <w:t xml:space="preserve">talking </w:t>
      </w:r>
      <w:r w:rsidR="00871DE2">
        <w:rPr>
          <w:rFonts w:ascii="Times New Roman" w:hAnsi="Times New Roman" w:cs="Times New Roman"/>
          <w:sz w:val="28"/>
          <w:szCs w:val="28"/>
        </w:rPr>
        <w:t xml:space="preserve">with </w:t>
      </w:r>
      <w:proofErr w:type="spellStart"/>
      <w:r w:rsidR="00871DE2">
        <w:rPr>
          <w:rFonts w:ascii="Times New Roman" w:hAnsi="Times New Roman" w:cs="Times New Roman"/>
          <w:sz w:val="28"/>
          <w:szCs w:val="28"/>
        </w:rPr>
        <w:t>neighbours</w:t>
      </w:r>
      <w:proofErr w:type="spellEnd"/>
      <w:ins w:id="41" w:author="Madhur" w:date="2019-05-08T10:29:00Z">
        <w:r w:rsidR="00063DBB">
          <w:rPr>
            <w:rFonts w:ascii="Times New Roman" w:hAnsi="Times New Roman" w:cs="Times New Roman"/>
            <w:sz w:val="28"/>
            <w:szCs w:val="28"/>
          </w:rPr>
          <w:t xml:space="preserve"> </w:t>
        </w:r>
      </w:ins>
      <w:del w:id="42" w:author="Madhur" w:date="2019-05-08T10:29:00Z">
        <w:r w:rsidR="00871DE2" w:rsidDel="00063DBB">
          <w:rPr>
            <w:rFonts w:ascii="Times New Roman" w:hAnsi="Times New Roman" w:cs="Times New Roman"/>
            <w:sz w:val="28"/>
            <w:szCs w:val="28"/>
          </w:rPr>
          <w:delText>,</w:delText>
        </w:r>
      </w:del>
      <w:r w:rsidR="00871DE2">
        <w:rPr>
          <w:rFonts w:ascii="Times New Roman" w:hAnsi="Times New Roman" w:cs="Times New Roman"/>
          <w:sz w:val="28"/>
          <w:szCs w:val="28"/>
        </w:rPr>
        <w:t xml:space="preserve"> “the faster the population will switch, and that will have a direct effect on reducing CO2 emissions.” </w:t>
      </w:r>
    </w:p>
    <w:p w14:paraId="0FEC9190" w14:textId="01990C05" w:rsidR="00871DE2" w:rsidRDefault="00871DE2" w:rsidP="002428C7">
      <w:pPr>
        <w:pStyle w:val="NoSpacing"/>
        <w:rPr>
          <w:rFonts w:ascii="Times New Roman" w:hAnsi="Times New Roman" w:cs="Times New Roman"/>
          <w:sz w:val="28"/>
          <w:szCs w:val="28"/>
        </w:rPr>
      </w:pPr>
    </w:p>
    <w:p w14:paraId="04B54C3B" w14:textId="77777777" w:rsidR="000E4CC1" w:rsidRDefault="00871DE2"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Using the model to simulate steps needed to hold global warming to 1.5 degrees Celsius </w:t>
      </w:r>
      <w:r w:rsidR="00FE316A">
        <w:rPr>
          <w:rFonts w:ascii="Times New Roman" w:hAnsi="Times New Roman" w:cs="Times New Roman"/>
          <w:sz w:val="28"/>
          <w:szCs w:val="28"/>
        </w:rPr>
        <w:t xml:space="preserve">over pre-industrial levels </w:t>
      </w:r>
      <w:r>
        <w:rPr>
          <w:rFonts w:ascii="Times New Roman" w:hAnsi="Times New Roman" w:cs="Times New Roman"/>
          <w:sz w:val="28"/>
          <w:szCs w:val="28"/>
        </w:rPr>
        <w:t xml:space="preserve">as called for </w:t>
      </w:r>
      <w:r w:rsidR="00FE316A">
        <w:rPr>
          <w:rFonts w:ascii="Times New Roman" w:hAnsi="Times New Roman" w:cs="Times New Roman"/>
          <w:sz w:val="28"/>
          <w:szCs w:val="28"/>
        </w:rPr>
        <w:t xml:space="preserve">last fall in a special report </w:t>
      </w:r>
      <w:r>
        <w:rPr>
          <w:rFonts w:ascii="Times New Roman" w:hAnsi="Times New Roman" w:cs="Times New Roman"/>
          <w:sz w:val="28"/>
          <w:szCs w:val="28"/>
        </w:rPr>
        <w:t xml:space="preserve">by the Intergovernmental Panel on Climate Change (IPCC), the team found that low social learning would </w:t>
      </w:r>
      <w:r w:rsidR="00AE1689">
        <w:rPr>
          <w:rFonts w:ascii="Times New Roman" w:hAnsi="Times New Roman" w:cs="Times New Roman"/>
          <w:sz w:val="28"/>
          <w:szCs w:val="28"/>
        </w:rPr>
        <w:t xml:space="preserve">ultimately </w:t>
      </w:r>
      <w:r>
        <w:rPr>
          <w:rFonts w:ascii="Times New Roman" w:hAnsi="Times New Roman" w:cs="Times New Roman"/>
          <w:sz w:val="28"/>
          <w:szCs w:val="28"/>
        </w:rPr>
        <w:t>fa</w:t>
      </w:r>
      <w:r w:rsidR="001C75B9">
        <w:rPr>
          <w:rFonts w:ascii="Times New Roman" w:hAnsi="Times New Roman" w:cs="Times New Roman"/>
          <w:sz w:val="28"/>
          <w:szCs w:val="28"/>
        </w:rPr>
        <w:t xml:space="preserve">ll short of </w:t>
      </w:r>
      <w:r>
        <w:rPr>
          <w:rFonts w:ascii="Times New Roman" w:hAnsi="Times New Roman" w:cs="Times New Roman"/>
          <w:sz w:val="28"/>
          <w:szCs w:val="28"/>
        </w:rPr>
        <w:t xml:space="preserve">the target. </w:t>
      </w:r>
    </w:p>
    <w:p w14:paraId="65F6132A" w14:textId="77777777" w:rsidR="000E4CC1" w:rsidRDefault="000E4CC1" w:rsidP="002428C7">
      <w:pPr>
        <w:pStyle w:val="NoSpacing"/>
        <w:rPr>
          <w:rFonts w:ascii="Times New Roman" w:hAnsi="Times New Roman" w:cs="Times New Roman"/>
          <w:sz w:val="28"/>
          <w:szCs w:val="28"/>
        </w:rPr>
      </w:pPr>
    </w:p>
    <w:p w14:paraId="676ED2F6" w14:textId="50577303" w:rsidR="00871DE2" w:rsidRDefault="00871DE2"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Higher social learning </w:t>
      </w:r>
      <w:del w:id="43" w:author="Thomas Bury" w:date="2019-05-08T11:54:00Z">
        <w:r w:rsidDel="007C3B1E">
          <w:rPr>
            <w:rFonts w:ascii="Times New Roman" w:hAnsi="Times New Roman" w:cs="Times New Roman"/>
            <w:sz w:val="28"/>
            <w:szCs w:val="28"/>
          </w:rPr>
          <w:delText>would bring the</w:delText>
        </w:r>
      </w:del>
      <w:ins w:id="44" w:author="Thomas Bury" w:date="2019-05-08T11:54:00Z">
        <w:r w:rsidR="007C3B1E">
          <w:rPr>
            <w:rFonts w:ascii="Times New Roman" w:hAnsi="Times New Roman" w:cs="Times New Roman"/>
            <w:sz w:val="28"/>
            <w:szCs w:val="28"/>
          </w:rPr>
          <w:t>is required to bring this</w:t>
        </w:r>
      </w:ins>
      <w:r>
        <w:rPr>
          <w:rFonts w:ascii="Times New Roman" w:hAnsi="Times New Roman" w:cs="Times New Roman"/>
          <w:sz w:val="28"/>
          <w:szCs w:val="28"/>
        </w:rPr>
        <w:t xml:space="preserve"> target within reach</w:t>
      </w:r>
      <w:ins w:id="45" w:author="Thomas Bury" w:date="2019-05-08T11:54:00Z">
        <w:r w:rsidR="007C3B1E">
          <w:rPr>
            <w:rFonts w:ascii="Times New Roman" w:hAnsi="Times New Roman" w:cs="Times New Roman"/>
            <w:sz w:val="28"/>
            <w:szCs w:val="28"/>
          </w:rPr>
          <w:t>.</w:t>
        </w:r>
      </w:ins>
      <w:del w:id="46" w:author="Thomas Bury" w:date="2019-05-08T11:54:00Z">
        <w:r w:rsidR="00AE1689" w:rsidDel="007C3B1E">
          <w:rPr>
            <w:rFonts w:ascii="Times New Roman" w:hAnsi="Times New Roman" w:cs="Times New Roman"/>
            <w:sz w:val="28"/>
            <w:szCs w:val="28"/>
          </w:rPr>
          <w:delText>, although not for decades</w:delText>
        </w:r>
        <w:r w:rsidDel="007C3B1E">
          <w:rPr>
            <w:rFonts w:ascii="Times New Roman" w:hAnsi="Times New Roman" w:cs="Times New Roman"/>
            <w:sz w:val="28"/>
            <w:szCs w:val="28"/>
          </w:rPr>
          <w:delText>.</w:delText>
        </w:r>
      </w:del>
      <w:r>
        <w:rPr>
          <w:rFonts w:ascii="Times New Roman" w:hAnsi="Times New Roman" w:cs="Times New Roman"/>
          <w:sz w:val="28"/>
          <w:szCs w:val="28"/>
        </w:rPr>
        <w:t xml:space="preserve"> </w:t>
      </w:r>
    </w:p>
    <w:p w14:paraId="4148DA6F" w14:textId="62793E95" w:rsidR="0095648C" w:rsidRDefault="0095648C"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04294C97" w14:textId="1CE5D5DF" w:rsidR="00671A07" w:rsidRDefault="00F7702C" w:rsidP="002428C7">
      <w:pPr>
        <w:pStyle w:val="NoSpacing"/>
        <w:rPr>
          <w:rFonts w:ascii="Times New Roman" w:hAnsi="Times New Roman" w:cs="Times New Roman"/>
          <w:sz w:val="28"/>
          <w:szCs w:val="28"/>
        </w:rPr>
      </w:pPr>
      <w:r>
        <w:rPr>
          <w:rFonts w:ascii="Times New Roman" w:hAnsi="Times New Roman" w:cs="Times New Roman"/>
          <w:sz w:val="28"/>
          <w:szCs w:val="28"/>
        </w:rPr>
        <w:t xml:space="preserve">Anand said the </w:t>
      </w:r>
      <w:r w:rsidR="00E50176">
        <w:rPr>
          <w:rFonts w:ascii="Times New Roman" w:hAnsi="Times New Roman" w:cs="Times New Roman"/>
          <w:sz w:val="28"/>
          <w:szCs w:val="28"/>
        </w:rPr>
        <w:t>socio-climate model</w:t>
      </w:r>
      <w:r w:rsidR="001818ED">
        <w:rPr>
          <w:rFonts w:ascii="Times New Roman" w:hAnsi="Times New Roman" w:cs="Times New Roman"/>
          <w:sz w:val="28"/>
          <w:szCs w:val="28"/>
        </w:rPr>
        <w:t xml:space="preserve"> suggests </w:t>
      </w:r>
      <w:r>
        <w:rPr>
          <w:rFonts w:ascii="Times New Roman" w:hAnsi="Times New Roman" w:cs="Times New Roman"/>
          <w:sz w:val="28"/>
          <w:szCs w:val="28"/>
        </w:rPr>
        <w:t xml:space="preserve">the best </w:t>
      </w:r>
      <w:r w:rsidR="001818ED">
        <w:rPr>
          <w:rFonts w:ascii="Times New Roman" w:hAnsi="Times New Roman" w:cs="Times New Roman"/>
          <w:sz w:val="28"/>
          <w:szCs w:val="28"/>
        </w:rPr>
        <w:t>approach combin</w:t>
      </w:r>
      <w:r>
        <w:rPr>
          <w:rFonts w:ascii="Times New Roman" w:hAnsi="Times New Roman" w:cs="Times New Roman"/>
          <w:sz w:val="28"/>
          <w:szCs w:val="28"/>
        </w:rPr>
        <w:t>es</w:t>
      </w:r>
      <w:r w:rsidR="001818ED">
        <w:rPr>
          <w:rFonts w:ascii="Times New Roman" w:hAnsi="Times New Roman" w:cs="Times New Roman"/>
          <w:sz w:val="28"/>
          <w:szCs w:val="28"/>
        </w:rPr>
        <w:t xml:space="preserve"> </w:t>
      </w:r>
      <w:r w:rsidR="00871DE2">
        <w:rPr>
          <w:rFonts w:ascii="Times New Roman" w:hAnsi="Times New Roman" w:cs="Times New Roman"/>
          <w:sz w:val="28"/>
          <w:szCs w:val="28"/>
        </w:rPr>
        <w:t xml:space="preserve">high </w:t>
      </w:r>
      <w:r w:rsidR="001818ED">
        <w:rPr>
          <w:rFonts w:ascii="Times New Roman" w:hAnsi="Times New Roman" w:cs="Times New Roman"/>
          <w:sz w:val="28"/>
          <w:szCs w:val="28"/>
        </w:rPr>
        <w:t xml:space="preserve">social learning with </w:t>
      </w:r>
      <w:ins w:id="47" w:author="Madhur" w:date="2019-05-08T10:32:00Z">
        <w:r w:rsidR="00C738C4">
          <w:rPr>
            <w:rFonts w:ascii="Times New Roman" w:hAnsi="Times New Roman" w:cs="Times New Roman"/>
            <w:sz w:val="28"/>
            <w:szCs w:val="28"/>
          </w:rPr>
          <w:t xml:space="preserve">novel </w:t>
        </w:r>
      </w:ins>
      <w:r w:rsidR="001818ED">
        <w:rPr>
          <w:rFonts w:ascii="Times New Roman" w:hAnsi="Times New Roman" w:cs="Times New Roman"/>
          <w:sz w:val="28"/>
          <w:szCs w:val="28"/>
        </w:rPr>
        <w:t>mitigation measures such as government regulation</w:t>
      </w:r>
      <w:ins w:id="48" w:author="Madhur" w:date="2019-05-08T10:32:00Z">
        <w:r w:rsidR="00C738C4">
          <w:rPr>
            <w:rFonts w:ascii="Times New Roman" w:hAnsi="Times New Roman" w:cs="Times New Roman"/>
            <w:sz w:val="28"/>
            <w:szCs w:val="28"/>
          </w:rPr>
          <w:t xml:space="preserve"> or new technology development</w:t>
        </w:r>
      </w:ins>
      <w:r w:rsidR="001818ED">
        <w:rPr>
          <w:rFonts w:ascii="Times New Roman" w:hAnsi="Times New Roman" w:cs="Times New Roman"/>
          <w:sz w:val="28"/>
          <w:szCs w:val="28"/>
        </w:rPr>
        <w:t xml:space="preserve">. For example, </w:t>
      </w:r>
      <w:ins w:id="49" w:author="Madhur" w:date="2019-05-08T10:29:00Z">
        <w:r w:rsidR="00063DBB">
          <w:rPr>
            <w:rFonts w:ascii="Times New Roman" w:hAnsi="Times New Roman" w:cs="Times New Roman"/>
            <w:sz w:val="28"/>
            <w:szCs w:val="28"/>
          </w:rPr>
          <w:t xml:space="preserve">when </w:t>
        </w:r>
      </w:ins>
      <w:r w:rsidR="00871DE2">
        <w:rPr>
          <w:rFonts w:ascii="Times New Roman" w:hAnsi="Times New Roman" w:cs="Times New Roman"/>
          <w:sz w:val="28"/>
          <w:szCs w:val="28"/>
        </w:rPr>
        <w:t xml:space="preserve">widespread </w:t>
      </w:r>
      <w:r w:rsidR="001818ED">
        <w:rPr>
          <w:rFonts w:ascii="Times New Roman" w:hAnsi="Times New Roman" w:cs="Times New Roman"/>
          <w:sz w:val="28"/>
          <w:szCs w:val="28"/>
        </w:rPr>
        <w:t xml:space="preserve">media coverage of </w:t>
      </w:r>
      <w:r w:rsidR="00FE316A">
        <w:rPr>
          <w:rFonts w:ascii="Times New Roman" w:hAnsi="Times New Roman" w:cs="Times New Roman"/>
          <w:sz w:val="28"/>
          <w:szCs w:val="28"/>
        </w:rPr>
        <w:t xml:space="preserve">last year’s IPCC report was followed by </w:t>
      </w:r>
      <w:r w:rsidR="001818ED">
        <w:rPr>
          <w:rFonts w:ascii="Times New Roman" w:hAnsi="Times New Roman" w:cs="Times New Roman"/>
          <w:sz w:val="28"/>
          <w:szCs w:val="28"/>
        </w:rPr>
        <w:t>the announcement of Ottawa’s new carbon tax</w:t>
      </w:r>
      <w:r w:rsidR="00FE316A">
        <w:rPr>
          <w:rFonts w:ascii="Times New Roman" w:hAnsi="Times New Roman" w:cs="Times New Roman"/>
          <w:sz w:val="28"/>
          <w:szCs w:val="28"/>
        </w:rPr>
        <w:t xml:space="preserve"> on fuels – and rebates -- in provinces and territories lacking emissions pricing plans, including Ontario. </w:t>
      </w:r>
      <w:r w:rsidR="001818ED">
        <w:rPr>
          <w:rFonts w:ascii="Times New Roman" w:hAnsi="Times New Roman" w:cs="Times New Roman"/>
          <w:sz w:val="28"/>
          <w:szCs w:val="28"/>
        </w:rPr>
        <w:t xml:space="preserve"> </w:t>
      </w:r>
    </w:p>
    <w:p w14:paraId="105FFDB4" w14:textId="6F976781" w:rsidR="001818ED" w:rsidDel="00063DBB" w:rsidRDefault="001818ED" w:rsidP="002428C7">
      <w:pPr>
        <w:pStyle w:val="NoSpacing"/>
        <w:rPr>
          <w:del w:id="50" w:author="Madhur" w:date="2019-05-08T10:29:00Z"/>
          <w:rFonts w:ascii="Times New Roman" w:hAnsi="Times New Roman" w:cs="Times New Roman"/>
          <w:sz w:val="28"/>
          <w:szCs w:val="28"/>
        </w:rPr>
      </w:pPr>
    </w:p>
    <w:p w14:paraId="119EA948" w14:textId="77777777" w:rsidR="00063DBB" w:rsidRDefault="00063DBB" w:rsidP="002428C7">
      <w:pPr>
        <w:pStyle w:val="NoSpacing"/>
        <w:rPr>
          <w:ins w:id="51" w:author="Madhur" w:date="2019-05-08T10:29:00Z"/>
          <w:rFonts w:ascii="Times New Roman" w:hAnsi="Times New Roman" w:cs="Times New Roman"/>
          <w:sz w:val="28"/>
          <w:szCs w:val="28"/>
        </w:rPr>
      </w:pPr>
    </w:p>
    <w:p w14:paraId="58407794" w14:textId="5F0978D3" w:rsidR="001818ED" w:rsidRDefault="001818ED" w:rsidP="002428C7">
      <w:pPr>
        <w:pStyle w:val="NoSpacing"/>
        <w:rPr>
          <w:rFonts w:ascii="Times New Roman" w:hAnsi="Times New Roman" w:cs="Times New Roman"/>
          <w:sz w:val="28"/>
          <w:szCs w:val="28"/>
        </w:rPr>
      </w:pPr>
      <w:del w:id="52" w:author="Madhur" w:date="2019-05-08T10:48:00Z">
        <w:r w:rsidDel="00E611D0">
          <w:rPr>
            <w:rFonts w:ascii="Times New Roman" w:hAnsi="Times New Roman" w:cs="Times New Roman"/>
            <w:sz w:val="28"/>
            <w:szCs w:val="28"/>
          </w:rPr>
          <w:delText>Co-author</w:delText>
        </w:r>
      </w:del>
      <w:ins w:id="53" w:author="Madhur" w:date="2019-05-08T10:48:00Z">
        <w:r w:rsidR="00E611D0">
          <w:rPr>
            <w:rFonts w:ascii="Times New Roman" w:hAnsi="Times New Roman" w:cs="Times New Roman"/>
            <w:sz w:val="28"/>
            <w:szCs w:val="28"/>
          </w:rPr>
          <w:t>Lead author</w:t>
        </w:r>
      </w:ins>
      <w:r>
        <w:rPr>
          <w:rFonts w:ascii="Times New Roman" w:hAnsi="Times New Roman" w:cs="Times New Roman"/>
          <w:sz w:val="28"/>
          <w:szCs w:val="28"/>
        </w:rPr>
        <w:t xml:space="preserve"> Thomas Bury, </w:t>
      </w:r>
      <w:r w:rsidR="00FE316A">
        <w:rPr>
          <w:rFonts w:ascii="Times New Roman" w:hAnsi="Times New Roman" w:cs="Times New Roman"/>
          <w:sz w:val="28"/>
          <w:szCs w:val="28"/>
        </w:rPr>
        <w:t xml:space="preserve">a </w:t>
      </w:r>
      <w:r>
        <w:rPr>
          <w:rFonts w:ascii="Times New Roman" w:hAnsi="Times New Roman" w:cs="Times New Roman"/>
          <w:sz w:val="28"/>
          <w:szCs w:val="28"/>
        </w:rPr>
        <w:t>University of Waterloo</w:t>
      </w:r>
      <w:r w:rsidR="00FE316A">
        <w:rPr>
          <w:rFonts w:ascii="Times New Roman" w:hAnsi="Times New Roman" w:cs="Times New Roman"/>
          <w:sz w:val="28"/>
          <w:szCs w:val="28"/>
        </w:rPr>
        <w:t xml:space="preserve"> </w:t>
      </w:r>
      <w:del w:id="54" w:author="Madhur" w:date="2019-05-08T10:48:00Z">
        <w:r w:rsidR="00FE316A" w:rsidDel="00E611D0">
          <w:rPr>
            <w:rFonts w:ascii="Times New Roman" w:hAnsi="Times New Roman" w:cs="Times New Roman"/>
            <w:sz w:val="28"/>
            <w:szCs w:val="28"/>
          </w:rPr>
          <w:delText>math professor</w:delText>
        </w:r>
      </w:del>
      <w:ins w:id="55" w:author="Madhur" w:date="2019-05-08T10:48:00Z">
        <w:r w:rsidR="00E611D0">
          <w:rPr>
            <w:rFonts w:ascii="Times New Roman" w:hAnsi="Times New Roman" w:cs="Times New Roman"/>
            <w:sz w:val="28"/>
            <w:szCs w:val="28"/>
          </w:rPr>
          <w:t>graduate student</w:t>
        </w:r>
      </w:ins>
      <w:r>
        <w:rPr>
          <w:rFonts w:ascii="Times New Roman" w:hAnsi="Times New Roman" w:cs="Times New Roman"/>
          <w:sz w:val="28"/>
          <w:szCs w:val="28"/>
        </w:rPr>
        <w:t>, said, “Our socio-climate model indicates that an increase in social media and other campaigns to raise awareness, such as climate marches and international reports, should ideally be followed by governmental and other incentives to reduce carbon emissions</w:t>
      </w:r>
      <w:ins w:id="56" w:author="Madhur" w:date="2019-05-08T10:30:00Z">
        <w:r w:rsidR="00063DBB">
          <w:rPr>
            <w:rFonts w:ascii="Times New Roman" w:hAnsi="Times New Roman" w:cs="Times New Roman"/>
            <w:sz w:val="28"/>
            <w:szCs w:val="28"/>
          </w:rPr>
          <w:t>,</w:t>
        </w:r>
      </w:ins>
      <w:del w:id="57" w:author="Madhur" w:date="2019-05-08T10:30:00Z">
        <w:r w:rsidDel="00063DBB">
          <w:rPr>
            <w:rFonts w:ascii="Times New Roman" w:hAnsi="Times New Roman" w:cs="Times New Roman"/>
            <w:sz w:val="28"/>
            <w:szCs w:val="28"/>
          </w:rPr>
          <w:delText>.</w:delText>
        </w:r>
      </w:del>
      <w:r>
        <w:rPr>
          <w:rFonts w:ascii="Times New Roman" w:hAnsi="Times New Roman" w:cs="Times New Roman"/>
          <w:sz w:val="28"/>
          <w:szCs w:val="28"/>
        </w:rPr>
        <w:t>”</w:t>
      </w:r>
      <w:ins w:id="58" w:author="Thomas Bury" w:date="2019-05-08T11:59:00Z">
        <w:r w:rsidR="007C3B1E">
          <w:rPr>
            <w:rFonts w:ascii="Times New Roman" w:hAnsi="Times New Roman" w:cs="Times New Roman"/>
            <w:sz w:val="28"/>
            <w:szCs w:val="28"/>
          </w:rPr>
          <w:t xml:space="preserve"> </w:t>
        </w:r>
      </w:ins>
      <w:del w:id="59" w:author="Thomas Bury" w:date="2019-05-08T11:59:00Z">
        <w:r w:rsidDel="007C3B1E">
          <w:rPr>
            <w:rFonts w:ascii="Times New Roman" w:hAnsi="Times New Roman" w:cs="Times New Roman"/>
            <w:sz w:val="28"/>
            <w:szCs w:val="28"/>
          </w:rPr>
          <w:delText xml:space="preserve"> </w:delText>
        </w:r>
      </w:del>
      <w:ins w:id="60" w:author="Madhur" w:date="2019-05-08T10:30:00Z">
        <w:del w:id="61" w:author="Thomas Bury" w:date="2019-05-08T11:59:00Z">
          <w:r w:rsidR="00063DBB" w:rsidDel="007C3B1E">
            <w:rPr>
              <w:rFonts w:ascii="Times New Roman" w:hAnsi="Times New Roman" w:cs="Times New Roman"/>
              <w:sz w:val="28"/>
              <w:szCs w:val="28"/>
            </w:rPr>
            <w:delText xml:space="preserve"> say the authors </w:delText>
          </w:r>
        </w:del>
        <w:r w:rsidR="00063DBB">
          <w:rPr>
            <w:rFonts w:ascii="Times New Roman" w:hAnsi="Times New Roman" w:cs="Times New Roman"/>
            <w:sz w:val="28"/>
            <w:szCs w:val="28"/>
          </w:rPr>
          <w:t>in a press release issued by the journal.</w:t>
        </w:r>
      </w:ins>
    </w:p>
    <w:p w14:paraId="1C4AC057" w14:textId="7AC19129" w:rsidR="000A3498" w:rsidRDefault="000A3498" w:rsidP="002428C7">
      <w:pPr>
        <w:pStyle w:val="NoSpacing"/>
        <w:rPr>
          <w:rFonts w:ascii="Times New Roman" w:hAnsi="Times New Roman" w:cs="Times New Roman"/>
          <w:sz w:val="28"/>
          <w:szCs w:val="28"/>
        </w:rPr>
      </w:pPr>
    </w:p>
    <w:p w14:paraId="05C9D925" w14:textId="7FB81393" w:rsidR="000A3498" w:rsidRDefault="000A3498" w:rsidP="00FE316A">
      <w:pPr>
        <w:pStyle w:val="NoSpacing"/>
        <w:rPr>
          <w:rFonts w:ascii="Times New Roman" w:hAnsi="Times New Roman" w:cs="Times New Roman"/>
          <w:sz w:val="28"/>
          <w:szCs w:val="28"/>
        </w:rPr>
      </w:pPr>
      <w:r>
        <w:rPr>
          <w:rFonts w:ascii="Times New Roman" w:hAnsi="Times New Roman" w:cs="Times New Roman"/>
          <w:sz w:val="28"/>
          <w:szCs w:val="28"/>
        </w:rPr>
        <w:t xml:space="preserve">Anand said the team’s simulation also highlights the need to consider climate actions and outcomes as far as five decades from now. “If humans only think about the impacts of their </w:t>
      </w:r>
      <w:proofErr w:type="spellStart"/>
      <w:r>
        <w:rPr>
          <w:rFonts w:ascii="Times New Roman" w:hAnsi="Times New Roman" w:cs="Times New Roman"/>
          <w:sz w:val="28"/>
          <w:szCs w:val="28"/>
        </w:rPr>
        <w:t>behaviour</w:t>
      </w:r>
      <w:proofErr w:type="spellEnd"/>
      <w:r>
        <w:rPr>
          <w:rFonts w:ascii="Times New Roman" w:hAnsi="Times New Roman" w:cs="Times New Roman"/>
          <w:sz w:val="28"/>
          <w:szCs w:val="28"/>
        </w:rPr>
        <w:t xml:space="preserve"> on today</w:t>
      </w:r>
      <w:ins w:id="62" w:author="Madhur" w:date="2019-05-08T10:31:00Z">
        <w:r w:rsidR="00C738C4">
          <w:rPr>
            <w:rFonts w:ascii="Times New Roman" w:hAnsi="Times New Roman" w:cs="Times New Roman"/>
            <w:sz w:val="28"/>
            <w:szCs w:val="28"/>
          </w:rPr>
          <w:t xml:space="preserve"> or even tomorrow</w:t>
        </w:r>
      </w:ins>
      <w:r>
        <w:rPr>
          <w:rFonts w:ascii="Times New Roman" w:hAnsi="Times New Roman" w:cs="Times New Roman"/>
          <w:sz w:val="28"/>
          <w:szCs w:val="28"/>
        </w:rPr>
        <w:t>, we will never achieve the 1.5</w:t>
      </w:r>
      <w:r w:rsidR="00FE316A">
        <w:rPr>
          <w:rFonts w:ascii="Times New Roman" w:hAnsi="Times New Roman" w:cs="Times New Roman"/>
          <w:sz w:val="28"/>
          <w:szCs w:val="28"/>
        </w:rPr>
        <w:t xml:space="preserve">-degree target. As a society, we need to get used to thinking 50 years into the future with climate change.” </w:t>
      </w:r>
      <w:r>
        <w:rPr>
          <w:rFonts w:ascii="Times New Roman" w:hAnsi="Times New Roman" w:cs="Times New Roman"/>
          <w:sz w:val="28"/>
          <w:szCs w:val="28"/>
        </w:rPr>
        <w:t xml:space="preserve"> </w:t>
      </w:r>
    </w:p>
    <w:p w14:paraId="65DFD660" w14:textId="57301DB4" w:rsidR="00FE316A" w:rsidRDefault="00FE316A" w:rsidP="00FE316A">
      <w:pPr>
        <w:pStyle w:val="NoSpacing"/>
        <w:rPr>
          <w:rFonts w:ascii="Times New Roman" w:hAnsi="Times New Roman" w:cs="Times New Roman"/>
          <w:sz w:val="28"/>
          <w:szCs w:val="28"/>
        </w:rPr>
      </w:pPr>
    </w:p>
    <w:p w14:paraId="6BF073C1" w14:textId="43A6637B" w:rsidR="00FE316A" w:rsidRDefault="00FE316A" w:rsidP="00FE316A">
      <w:pPr>
        <w:pStyle w:val="NoSpacing"/>
        <w:rPr>
          <w:rFonts w:ascii="Times New Roman" w:hAnsi="Times New Roman" w:cs="Times New Roman"/>
          <w:sz w:val="28"/>
          <w:szCs w:val="28"/>
        </w:rPr>
      </w:pPr>
      <w:r>
        <w:rPr>
          <w:rFonts w:ascii="Times New Roman" w:hAnsi="Times New Roman" w:cs="Times New Roman"/>
          <w:sz w:val="28"/>
          <w:szCs w:val="28"/>
        </w:rPr>
        <w:t xml:space="preserve">The model also found that </w:t>
      </w:r>
      <w:r w:rsidR="00AE1689">
        <w:rPr>
          <w:rFonts w:ascii="Times New Roman" w:hAnsi="Times New Roman" w:cs="Times New Roman"/>
          <w:sz w:val="28"/>
          <w:szCs w:val="28"/>
        </w:rPr>
        <w:t xml:space="preserve">social variables are far more </w:t>
      </w:r>
      <w:r>
        <w:rPr>
          <w:rFonts w:ascii="Times New Roman" w:hAnsi="Times New Roman" w:cs="Times New Roman"/>
          <w:sz w:val="28"/>
          <w:szCs w:val="28"/>
        </w:rPr>
        <w:t xml:space="preserve">important </w:t>
      </w:r>
      <w:r w:rsidR="00AE1689">
        <w:rPr>
          <w:rFonts w:ascii="Times New Roman" w:hAnsi="Times New Roman" w:cs="Times New Roman"/>
          <w:sz w:val="28"/>
          <w:szCs w:val="28"/>
        </w:rPr>
        <w:t xml:space="preserve">than geophysical </w:t>
      </w:r>
      <w:r>
        <w:rPr>
          <w:rFonts w:ascii="Times New Roman" w:hAnsi="Times New Roman" w:cs="Times New Roman"/>
          <w:sz w:val="28"/>
          <w:szCs w:val="28"/>
        </w:rPr>
        <w:t xml:space="preserve">factors </w:t>
      </w:r>
      <w:r w:rsidR="00AE1689">
        <w:rPr>
          <w:rFonts w:ascii="Times New Roman" w:hAnsi="Times New Roman" w:cs="Times New Roman"/>
          <w:sz w:val="28"/>
          <w:szCs w:val="28"/>
        </w:rPr>
        <w:t xml:space="preserve">-- soil or plant respiration, surface heat reflectivity -- for meeting IPCC </w:t>
      </w:r>
      <w:r w:rsidR="00AE1689">
        <w:rPr>
          <w:rFonts w:ascii="Times New Roman" w:hAnsi="Times New Roman" w:cs="Times New Roman"/>
          <w:sz w:val="28"/>
          <w:szCs w:val="28"/>
        </w:rPr>
        <w:lastRenderedPageBreak/>
        <w:t xml:space="preserve">warming limits. That result was not </w:t>
      </w:r>
      <w:r w:rsidR="001C75B9">
        <w:rPr>
          <w:rFonts w:ascii="Times New Roman" w:hAnsi="Times New Roman" w:cs="Times New Roman"/>
          <w:sz w:val="28"/>
          <w:szCs w:val="28"/>
        </w:rPr>
        <w:t>unexpected</w:t>
      </w:r>
      <w:r w:rsidR="00AE1689">
        <w:rPr>
          <w:rFonts w:ascii="Times New Roman" w:hAnsi="Times New Roman" w:cs="Times New Roman"/>
          <w:sz w:val="28"/>
          <w:szCs w:val="28"/>
        </w:rPr>
        <w:t>, said Anand, but “it was surprising to see it captured so clearly and unequivocally.”</w:t>
      </w:r>
      <w:r>
        <w:rPr>
          <w:rFonts w:ascii="Times New Roman" w:hAnsi="Times New Roman" w:cs="Times New Roman"/>
          <w:sz w:val="28"/>
          <w:szCs w:val="28"/>
        </w:rPr>
        <w:t xml:space="preserve"> </w:t>
      </w:r>
    </w:p>
    <w:p w14:paraId="51D2628D" w14:textId="77777777" w:rsidR="00FE316A" w:rsidRDefault="00FE316A" w:rsidP="00FE316A">
      <w:pPr>
        <w:pStyle w:val="NoSpacing"/>
        <w:rPr>
          <w:rFonts w:ascii="Times New Roman" w:hAnsi="Times New Roman" w:cs="Times New Roman"/>
          <w:sz w:val="28"/>
          <w:szCs w:val="28"/>
        </w:rPr>
      </w:pPr>
    </w:p>
    <w:p w14:paraId="087FEF8A" w14:textId="4EC622A8" w:rsidR="00F64445" w:rsidRDefault="00F64445" w:rsidP="00F64445">
      <w:pPr>
        <w:pStyle w:val="NoSpacing"/>
        <w:rPr>
          <w:rFonts w:ascii="Times New Roman" w:hAnsi="Times New Roman" w:cs="Times New Roman"/>
          <w:sz w:val="28"/>
          <w:szCs w:val="28"/>
        </w:rPr>
      </w:pPr>
      <w:r>
        <w:rPr>
          <w:rFonts w:ascii="Times New Roman" w:hAnsi="Times New Roman" w:cs="Times New Roman"/>
          <w:sz w:val="28"/>
          <w:szCs w:val="28"/>
        </w:rPr>
        <w:t>Referring to human interactions</w:t>
      </w:r>
      <w:r w:rsidR="001C75B9">
        <w:rPr>
          <w:rFonts w:ascii="Times New Roman" w:hAnsi="Times New Roman" w:cs="Times New Roman"/>
          <w:sz w:val="28"/>
          <w:szCs w:val="28"/>
        </w:rPr>
        <w:t>,</w:t>
      </w:r>
      <w:r w:rsidR="00FE316A">
        <w:rPr>
          <w:rFonts w:ascii="Times New Roman" w:hAnsi="Times New Roman" w:cs="Times New Roman"/>
          <w:sz w:val="28"/>
          <w:szCs w:val="28"/>
        </w:rPr>
        <w:t xml:space="preserve"> </w:t>
      </w:r>
      <w:r>
        <w:rPr>
          <w:rFonts w:ascii="Times New Roman" w:hAnsi="Times New Roman" w:cs="Times New Roman"/>
          <w:sz w:val="28"/>
          <w:szCs w:val="28"/>
        </w:rPr>
        <w:t>from word of mouth to social and traditional media</w:t>
      </w:r>
      <w:r w:rsidR="001C75B9">
        <w:rPr>
          <w:rFonts w:ascii="Times New Roman" w:hAnsi="Times New Roman" w:cs="Times New Roman"/>
          <w:sz w:val="28"/>
          <w:szCs w:val="28"/>
        </w:rPr>
        <w:t>,</w:t>
      </w:r>
      <w:r>
        <w:rPr>
          <w:rFonts w:ascii="Times New Roman" w:hAnsi="Times New Roman" w:cs="Times New Roman"/>
          <w:sz w:val="28"/>
          <w:szCs w:val="28"/>
        </w:rPr>
        <w:t xml:space="preserve"> </w:t>
      </w:r>
      <w:r w:rsidR="00FE316A">
        <w:rPr>
          <w:rFonts w:ascii="Times New Roman" w:hAnsi="Times New Roman" w:cs="Times New Roman"/>
          <w:sz w:val="28"/>
          <w:szCs w:val="28"/>
        </w:rPr>
        <w:t>she added</w:t>
      </w:r>
      <w:r>
        <w:rPr>
          <w:rFonts w:ascii="Times New Roman" w:hAnsi="Times New Roman" w:cs="Times New Roman"/>
          <w:sz w:val="28"/>
          <w:szCs w:val="28"/>
        </w:rPr>
        <w:t xml:space="preserve">, “By looking at unique aspects of humans, maybe we can tap into these aspects to lead to </w:t>
      </w:r>
      <w:del w:id="63" w:author="Madhur" w:date="2019-05-08T10:31:00Z">
        <w:r w:rsidDel="00C738C4">
          <w:rPr>
            <w:rFonts w:ascii="Times New Roman" w:hAnsi="Times New Roman" w:cs="Times New Roman"/>
            <w:sz w:val="28"/>
            <w:szCs w:val="28"/>
          </w:rPr>
          <w:delText>really powerful and</w:delText>
        </w:r>
      </w:del>
      <w:ins w:id="64" w:author="Madhur" w:date="2019-05-08T10:31:00Z">
        <w:r w:rsidR="00C738C4">
          <w:rPr>
            <w:rFonts w:ascii="Times New Roman" w:hAnsi="Times New Roman" w:cs="Times New Roman"/>
            <w:sz w:val="28"/>
            <w:szCs w:val="28"/>
          </w:rPr>
          <w:t>the</w:t>
        </w:r>
      </w:ins>
      <w:r>
        <w:rPr>
          <w:rFonts w:ascii="Times New Roman" w:hAnsi="Times New Roman" w:cs="Times New Roman"/>
          <w:sz w:val="28"/>
          <w:szCs w:val="28"/>
        </w:rPr>
        <w:t xml:space="preserve"> dramatic and widespread change</w:t>
      </w:r>
      <w:ins w:id="65" w:author="Madhur" w:date="2019-05-08T10:31:00Z">
        <w:r w:rsidR="00C738C4">
          <w:rPr>
            <w:rFonts w:ascii="Times New Roman" w:hAnsi="Times New Roman" w:cs="Times New Roman"/>
            <w:sz w:val="28"/>
            <w:szCs w:val="28"/>
          </w:rPr>
          <w:t xml:space="preserve"> that is urgently needed</w:t>
        </w:r>
      </w:ins>
      <w:r>
        <w:rPr>
          <w:rFonts w:ascii="Times New Roman" w:hAnsi="Times New Roman" w:cs="Times New Roman"/>
          <w:sz w:val="28"/>
          <w:szCs w:val="28"/>
        </w:rPr>
        <w:t xml:space="preserve">.” </w:t>
      </w:r>
    </w:p>
    <w:p w14:paraId="3C212AAD" w14:textId="77777777" w:rsidR="001818ED" w:rsidRDefault="001818ED" w:rsidP="002428C7">
      <w:pPr>
        <w:pStyle w:val="NoSpacing"/>
        <w:rPr>
          <w:rFonts w:ascii="Times New Roman" w:hAnsi="Times New Roman" w:cs="Times New Roman"/>
          <w:sz w:val="28"/>
          <w:szCs w:val="28"/>
        </w:rPr>
      </w:pPr>
    </w:p>
    <w:sectPr w:rsidR="001818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dhur" w:date="2019-05-08T10:26:00Z" w:initials="M">
    <w:p w14:paraId="06303F70" w14:textId="36EB9CB4" w:rsidR="00C738C4" w:rsidRDefault="00C738C4">
      <w:pPr>
        <w:pStyle w:val="CommentText"/>
      </w:pPr>
      <w:r>
        <w:rPr>
          <w:rStyle w:val="CommentReference"/>
        </w:rPr>
        <w:annotationRef/>
      </w:r>
      <w:r>
        <w:t xml:space="preserve">Is this the exact novelty over </w:t>
      </w:r>
      <w:proofErr w:type="spellStart"/>
      <w:r>
        <w:t>Beckage</w:t>
      </w:r>
      <w:proofErr w:type="spellEnd"/>
      <w:r>
        <w:t>?</w:t>
      </w:r>
    </w:p>
  </w:comment>
  <w:comment w:id="7" w:author="Thomas Bury" w:date="2019-05-08T11:15:00Z" w:initials="TB">
    <w:p w14:paraId="39435412" w14:textId="41903EEA" w:rsidR="00E4506E" w:rsidRDefault="00794048">
      <w:pPr>
        <w:pStyle w:val="CommentText"/>
      </w:pPr>
      <w:r>
        <w:rPr>
          <w:rStyle w:val="CommentReference"/>
        </w:rPr>
        <w:annotationRef/>
      </w:r>
      <w:r>
        <w:t xml:space="preserve">Simply put, yes. </w:t>
      </w:r>
      <w:r w:rsidR="00D443D2">
        <w:t>Our model includes social processes that are endogenous (act within the social system as well as with the climate system) and dynamic</w:t>
      </w:r>
      <w:r>
        <w:t xml:space="preserve"> – norms evolve over time. </w:t>
      </w:r>
      <w:r w:rsidR="00E4506E">
        <w:t>We could put “endogenous social processes such as social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303F70" w15:done="0"/>
  <w15:commentEx w15:paraId="39435412" w15:paraIdParent="06303F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303F70" w16cid:durableId="207D37CB"/>
  <w16cid:commentId w16cid:paraId="39435412" w16cid:durableId="207D3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FA4"/>
    <w:multiLevelType w:val="hybridMultilevel"/>
    <w:tmpl w:val="61649B8C"/>
    <w:lvl w:ilvl="0" w:tplc="2A7E6CA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62B04"/>
    <w:multiLevelType w:val="hybridMultilevel"/>
    <w:tmpl w:val="9CA6275E"/>
    <w:lvl w:ilvl="0" w:tplc="95E28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C7"/>
    <w:rsid w:val="00063DBB"/>
    <w:rsid w:val="000A3498"/>
    <w:rsid w:val="000E4CC1"/>
    <w:rsid w:val="00134B95"/>
    <w:rsid w:val="001818ED"/>
    <w:rsid w:val="001C75B9"/>
    <w:rsid w:val="001D0ECC"/>
    <w:rsid w:val="002003A4"/>
    <w:rsid w:val="00221A03"/>
    <w:rsid w:val="002428C7"/>
    <w:rsid w:val="00255B7D"/>
    <w:rsid w:val="002922BB"/>
    <w:rsid w:val="00330CD9"/>
    <w:rsid w:val="00344763"/>
    <w:rsid w:val="00377873"/>
    <w:rsid w:val="00432D03"/>
    <w:rsid w:val="0059195E"/>
    <w:rsid w:val="00600AC9"/>
    <w:rsid w:val="00671A07"/>
    <w:rsid w:val="006C6F26"/>
    <w:rsid w:val="0077040C"/>
    <w:rsid w:val="00794048"/>
    <w:rsid w:val="007C3B1E"/>
    <w:rsid w:val="00871DE2"/>
    <w:rsid w:val="008B34A3"/>
    <w:rsid w:val="009035C0"/>
    <w:rsid w:val="00922579"/>
    <w:rsid w:val="00942B1A"/>
    <w:rsid w:val="0095648C"/>
    <w:rsid w:val="009827FC"/>
    <w:rsid w:val="009A7F2F"/>
    <w:rsid w:val="009C4E53"/>
    <w:rsid w:val="00A916F5"/>
    <w:rsid w:val="00A97A91"/>
    <w:rsid w:val="00AE1689"/>
    <w:rsid w:val="00AE69D0"/>
    <w:rsid w:val="00B55813"/>
    <w:rsid w:val="00BD6F8B"/>
    <w:rsid w:val="00C60ADD"/>
    <w:rsid w:val="00C738C4"/>
    <w:rsid w:val="00CB6310"/>
    <w:rsid w:val="00CE2D81"/>
    <w:rsid w:val="00D443D2"/>
    <w:rsid w:val="00E07B6D"/>
    <w:rsid w:val="00E27ECC"/>
    <w:rsid w:val="00E4506E"/>
    <w:rsid w:val="00E50176"/>
    <w:rsid w:val="00E547B2"/>
    <w:rsid w:val="00E611D0"/>
    <w:rsid w:val="00EC186F"/>
    <w:rsid w:val="00ED4BB9"/>
    <w:rsid w:val="00EE113D"/>
    <w:rsid w:val="00F53B2E"/>
    <w:rsid w:val="00F64445"/>
    <w:rsid w:val="00F7702C"/>
    <w:rsid w:val="00FE3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BE8E6"/>
  <w15:docId w15:val="{D43449A8-2263-444F-8C86-0E3794C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8C7"/>
    <w:pPr>
      <w:spacing w:after="0" w:line="240" w:lineRule="auto"/>
    </w:pPr>
  </w:style>
  <w:style w:type="paragraph" w:styleId="ListParagraph">
    <w:name w:val="List Paragraph"/>
    <w:basedOn w:val="Normal"/>
    <w:uiPriority w:val="34"/>
    <w:qFormat/>
    <w:rsid w:val="00EC186F"/>
    <w:pPr>
      <w:ind w:left="720"/>
      <w:contextualSpacing/>
    </w:pPr>
  </w:style>
  <w:style w:type="paragraph" w:styleId="BalloonText">
    <w:name w:val="Balloon Text"/>
    <w:basedOn w:val="Normal"/>
    <w:link w:val="BalloonTextChar"/>
    <w:uiPriority w:val="99"/>
    <w:semiHidden/>
    <w:unhideWhenUsed/>
    <w:rsid w:val="00AE69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69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3DBB"/>
    <w:rPr>
      <w:sz w:val="18"/>
      <w:szCs w:val="18"/>
    </w:rPr>
  </w:style>
  <w:style w:type="paragraph" w:styleId="CommentText">
    <w:name w:val="annotation text"/>
    <w:basedOn w:val="Normal"/>
    <w:link w:val="CommentTextChar"/>
    <w:uiPriority w:val="99"/>
    <w:semiHidden/>
    <w:unhideWhenUsed/>
    <w:rsid w:val="00063DBB"/>
    <w:pPr>
      <w:spacing w:line="240" w:lineRule="auto"/>
    </w:pPr>
    <w:rPr>
      <w:sz w:val="24"/>
      <w:szCs w:val="24"/>
    </w:rPr>
  </w:style>
  <w:style w:type="character" w:customStyle="1" w:styleId="CommentTextChar">
    <w:name w:val="Comment Text Char"/>
    <w:basedOn w:val="DefaultParagraphFont"/>
    <w:link w:val="CommentText"/>
    <w:uiPriority w:val="99"/>
    <w:semiHidden/>
    <w:rsid w:val="00063DBB"/>
    <w:rPr>
      <w:sz w:val="24"/>
      <w:szCs w:val="24"/>
    </w:rPr>
  </w:style>
  <w:style w:type="paragraph" w:styleId="CommentSubject">
    <w:name w:val="annotation subject"/>
    <w:basedOn w:val="CommentText"/>
    <w:next w:val="CommentText"/>
    <w:link w:val="CommentSubjectChar"/>
    <w:uiPriority w:val="99"/>
    <w:semiHidden/>
    <w:unhideWhenUsed/>
    <w:rsid w:val="00063DBB"/>
    <w:rPr>
      <w:b/>
      <w:bCs/>
      <w:sz w:val="20"/>
      <w:szCs w:val="20"/>
    </w:rPr>
  </w:style>
  <w:style w:type="character" w:customStyle="1" w:styleId="CommentSubjectChar">
    <w:name w:val="Comment Subject Char"/>
    <w:basedOn w:val="CommentTextChar"/>
    <w:link w:val="CommentSubject"/>
    <w:uiPriority w:val="99"/>
    <w:semiHidden/>
    <w:rsid w:val="00063DBB"/>
    <w:rPr>
      <w:b/>
      <w:bCs/>
      <w:sz w:val="20"/>
      <w:szCs w:val="20"/>
    </w:rPr>
  </w:style>
  <w:style w:type="paragraph" w:styleId="Revision">
    <w:name w:val="Revision"/>
    <w:hidden/>
    <w:uiPriority w:val="99"/>
    <w:semiHidden/>
    <w:rsid w:val="00330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Vowles</dc:creator>
  <cp:keywords/>
  <dc:description/>
  <cp:lastModifiedBy>Thomas Bury</cp:lastModifiedBy>
  <cp:revision>2</cp:revision>
  <dcterms:created xsi:type="dcterms:W3CDTF">2019-05-08T16:08:00Z</dcterms:created>
  <dcterms:modified xsi:type="dcterms:W3CDTF">2019-05-08T16:08:00Z</dcterms:modified>
</cp:coreProperties>
</file>